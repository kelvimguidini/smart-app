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80DC5" w14:textId="77777777" w:rsidR="0070530B" w:rsidRDefault="0070530B">
      <w:pPr>
        <w:spacing w:line="239" w:lineRule="auto"/>
        <w:rPr>
          <w:rFonts w:ascii="Arial" w:eastAsia="Arial" w:hAnsi="Arial" w:cs="Arial"/>
          <w:sz w:val="24"/>
          <w:szCs w:val="24"/>
        </w:rPr>
      </w:pPr>
    </w:p>
    <w:p w14:paraId="417502AD" w14:textId="77777777" w:rsidR="0070530B" w:rsidRDefault="00000000">
      <w:pPr>
        <w:spacing w:line="248" w:lineRule="auto"/>
        <w:jc w:val="both"/>
        <w:rPr>
          <w:rFonts w:ascii="Arial" w:eastAsia="Arial" w:hAnsi="Arial" w:cs="Arial"/>
          <w:sz w:val="24"/>
          <w:szCs w:val="24"/>
        </w:rPr>
      </w:pPr>
      <w:r>
        <w:rPr>
          <w:rFonts w:ascii="Arial" w:eastAsia="Arial" w:hAnsi="Arial" w:cs="Arial"/>
          <w:b/>
          <w:sz w:val="24"/>
          <w:szCs w:val="24"/>
        </w:rPr>
        <w:t xml:space="preserve">DEFINIÇÃO: </w:t>
      </w:r>
      <w:r>
        <w:rPr>
          <w:rFonts w:ascii="Arial" w:eastAsia="Arial" w:hAnsi="Arial" w:cs="Arial"/>
          <w:sz w:val="24"/>
          <w:szCs w:val="24"/>
        </w:rPr>
        <w:t>​Esse contrato visa documentar a proposta de prestação de serviços por meio de software,</w:t>
      </w:r>
      <w:r>
        <w:rPr>
          <w:rFonts w:ascii="Arial" w:eastAsia="Arial" w:hAnsi="Arial" w:cs="Arial"/>
          <w:b/>
          <w:sz w:val="24"/>
          <w:szCs w:val="24"/>
        </w:rPr>
        <w:t xml:space="preserve"> </w:t>
      </w:r>
      <w:r>
        <w:rPr>
          <w:rFonts w:ascii="Arial" w:eastAsia="Arial" w:hAnsi="Arial" w:cs="Arial"/>
          <w:sz w:val="24"/>
          <w:szCs w:val="24"/>
        </w:rPr>
        <w:t>apresentada pela CONTRATADA e aceita previamente pela CONTRATANTE, contendo todas as informações acerca da metodologia de trabalho, do cronograma de atividades, dos recursos necessários para a execução do serviço, bem como as descrições das condições de pagamento e prazos previamente definidos.</w:t>
      </w:r>
    </w:p>
    <w:p w14:paraId="40F484F5" w14:textId="77777777" w:rsidR="0070530B" w:rsidRDefault="0070530B">
      <w:pPr>
        <w:spacing w:line="261" w:lineRule="auto"/>
        <w:rPr>
          <w:rFonts w:ascii="Arial" w:eastAsia="Arial" w:hAnsi="Arial" w:cs="Arial"/>
          <w:sz w:val="24"/>
          <w:szCs w:val="24"/>
        </w:rPr>
      </w:pPr>
    </w:p>
    <w:p w14:paraId="7F9D8A3C" w14:textId="77777777" w:rsidR="0070530B" w:rsidRDefault="00000000">
      <w:pPr>
        <w:rPr>
          <w:rFonts w:ascii="Arial" w:eastAsia="Arial" w:hAnsi="Arial" w:cs="Arial"/>
          <w:sz w:val="24"/>
          <w:szCs w:val="24"/>
        </w:rPr>
      </w:pPr>
      <w:r>
        <w:rPr>
          <w:rFonts w:ascii="Arial" w:eastAsia="Arial" w:hAnsi="Arial" w:cs="Arial"/>
          <w:b/>
          <w:sz w:val="24"/>
          <w:szCs w:val="24"/>
        </w:rPr>
        <w:t xml:space="preserve">CONTRATADA: </w:t>
      </w:r>
      <w:r>
        <w:rPr>
          <w:rFonts w:ascii="Arial" w:eastAsia="Arial" w:hAnsi="Arial" w:cs="Arial"/>
          <w:sz w:val="24"/>
          <w:szCs w:val="24"/>
        </w:rPr>
        <w:t>CODE WAY, com inscrição no CNPJ nº 42.970.117/0001-48, cuja razão social: CODE WAY DESENVOLVIMENTO LTDA, no endereço: Q QUADRA 58 CONJUNTO N, nº  LT 13, bairro VILA SÃO JOSÉ (BRAZLÂNDIA), cidade BRASÍLIA, estado DF, CEP 72.755-249, Brasil.</w:t>
      </w:r>
    </w:p>
    <w:p w14:paraId="59CD1AD4" w14:textId="77777777" w:rsidR="0070530B" w:rsidRDefault="0070530B">
      <w:pPr>
        <w:rPr>
          <w:rFonts w:ascii="Arial" w:eastAsia="Arial" w:hAnsi="Arial" w:cs="Arial"/>
          <w:sz w:val="24"/>
          <w:szCs w:val="24"/>
        </w:rPr>
      </w:pPr>
    </w:p>
    <w:p w14:paraId="2C8B1ABF" w14:textId="77777777" w:rsidR="0070530B" w:rsidRDefault="00000000">
      <w:pPr>
        <w:spacing w:line="303" w:lineRule="auto"/>
        <w:jc w:val="both"/>
        <w:rPr>
          <w:rFonts w:ascii="Arial" w:eastAsia="Arial" w:hAnsi="Arial" w:cs="Arial"/>
          <w:sz w:val="24"/>
          <w:szCs w:val="24"/>
        </w:rPr>
      </w:pPr>
      <w:r>
        <w:rPr>
          <w:rFonts w:ascii="Arial" w:eastAsia="Arial" w:hAnsi="Arial" w:cs="Arial"/>
          <w:b/>
          <w:sz w:val="24"/>
          <w:szCs w:val="24"/>
        </w:rPr>
        <w:t>CONTRATANTE</w:t>
      </w:r>
      <w:r>
        <w:rPr>
          <w:rFonts w:ascii="Arial" w:eastAsia="Arial" w:hAnsi="Arial" w:cs="Arial"/>
          <w:sz w:val="24"/>
          <w:szCs w:val="24"/>
        </w:rPr>
        <w:t>: XXXXXX, com inscrição no CNPJ nº XXXXXX, cuja razão social: XXXXXXX, no endereço: XXXXXX, nº  XXXXXXX, bairro XXXXXXX, cidade XXXXXXX, estado XXXXXXX, CEP XXXXXXX, Brasil.</w:t>
      </w:r>
    </w:p>
    <w:p w14:paraId="6F8DE228" w14:textId="77777777" w:rsidR="0070530B" w:rsidRDefault="0070530B">
      <w:pPr>
        <w:spacing w:line="208" w:lineRule="auto"/>
        <w:rPr>
          <w:rFonts w:ascii="Arial" w:eastAsia="Arial" w:hAnsi="Arial" w:cs="Arial"/>
          <w:sz w:val="24"/>
          <w:szCs w:val="24"/>
        </w:rPr>
      </w:pPr>
    </w:p>
    <w:p w14:paraId="312A1164" w14:textId="77777777" w:rsidR="0070530B" w:rsidRDefault="00000000">
      <w:pPr>
        <w:rPr>
          <w:rFonts w:ascii="Arial" w:eastAsia="Arial" w:hAnsi="Arial" w:cs="Arial"/>
          <w:sz w:val="24"/>
          <w:szCs w:val="24"/>
        </w:rPr>
      </w:pPr>
      <w:r>
        <w:rPr>
          <w:rFonts w:ascii="Arial" w:eastAsia="Arial" w:hAnsi="Arial" w:cs="Arial"/>
          <w:b/>
          <w:sz w:val="24"/>
          <w:szCs w:val="24"/>
        </w:rPr>
        <w:t>CLÁUSULA PRIMEIRA: DA PRESTAÇÃO DE SERVIÇOS</w:t>
      </w:r>
    </w:p>
    <w:p w14:paraId="35EA02B8" w14:textId="77777777" w:rsidR="0070530B" w:rsidRDefault="0070530B">
      <w:pPr>
        <w:spacing w:line="175" w:lineRule="auto"/>
        <w:rPr>
          <w:rFonts w:ascii="Arial" w:eastAsia="Arial" w:hAnsi="Arial" w:cs="Arial"/>
          <w:sz w:val="24"/>
          <w:szCs w:val="24"/>
        </w:rPr>
      </w:pPr>
    </w:p>
    <w:p w14:paraId="6D771B11" w14:textId="77777777" w:rsidR="0070530B" w:rsidRDefault="00000000">
      <w:pPr>
        <w:tabs>
          <w:tab w:val="left" w:pos="1160"/>
        </w:tabs>
        <w:spacing w:line="283" w:lineRule="auto"/>
        <w:ind w:left="1180" w:hanging="691"/>
        <w:jc w:val="both"/>
        <w:rPr>
          <w:rFonts w:ascii="Arial" w:eastAsia="Arial" w:hAnsi="Arial" w:cs="Arial"/>
          <w:sz w:val="24"/>
          <w:szCs w:val="24"/>
        </w:rPr>
      </w:pPr>
      <w:r>
        <w:rPr>
          <w:rFonts w:ascii="Arial" w:eastAsia="Arial" w:hAnsi="Arial" w:cs="Arial"/>
          <w:b/>
          <w:sz w:val="24"/>
          <w:szCs w:val="24"/>
        </w:rPr>
        <w:t>1º -</w:t>
      </w:r>
      <w:r>
        <w:rPr>
          <w:rFonts w:ascii="Arial" w:eastAsia="Arial" w:hAnsi="Arial" w:cs="Arial"/>
          <w:sz w:val="24"/>
          <w:szCs w:val="24"/>
        </w:rPr>
        <w:tab/>
        <w:t xml:space="preserve">O serviço a ser prestado pela CONTRATADA é o projeto de desenvolvimento do sistema SMART com base na planilha </w:t>
      </w:r>
      <w:commentRangeStart w:id="0"/>
      <w:r>
        <w:rPr>
          <w:rFonts w:ascii="Arial" w:eastAsia="Arial" w:hAnsi="Arial" w:cs="Arial"/>
          <w:sz w:val="24"/>
          <w:szCs w:val="24"/>
        </w:rPr>
        <w:t>(ANEXO I)</w:t>
      </w:r>
      <w:commentRangeEnd w:id="0"/>
      <w:r w:rsidR="004D511A">
        <w:rPr>
          <w:rStyle w:val="Refdecomentrio"/>
        </w:rPr>
        <w:commentReference w:id="0"/>
      </w:r>
      <w:r>
        <w:rPr>
          <w:rFonts w:ascii="Arial" w:eastAsia="Arial" w:hAnsi="Arial" w:cs="Arial"/>
          <w:sz w:val="24"/>
          <w:szCs w:val="24"/>
        </w:rPr>
        <w:t xml:space="preserve"> da CONTRATANTE, com o objetivo de otimizar o processo de pedido de orçamento para eventos de seus clientes.</w:t>
      </w:r>
    </w:p>
    <w:p w14:paraId="0D564D4C" w14:textId="77777777" w:rsidR="0070530B" w:rsidRDefault="0070530B">
      <w:pPr>
        <w:spacing w:line="14" w:lineRule="auto"/>
        <w:rPr>
          <w:rFonts w:ascii="Arial" w:eastAsia="Arial" w:hAnsi="Arial" w:cs="Arial"/>
          <w:sz w:val="24"/>
          <w:szCs w:val="24"/>
        </w:rPr>
      </w:pPr>
    </w:p>
    <w:p w14:paraId="42E0024C" w14:textId="77777777" w:rsidR="0070530B" w:rsidRDefault="00000000">
      <w:pPr>
        <w:tabs>
          <w:tab w:val="left" w:pos="1160"/>
        </w:tabs>
        <w:spacing w:line="324" w:lineRule="auto"/>
        <w:ind w:left="1180" w:hanging="691"/>
        <w:jc w:val="both"/>
        <w:rPr>
          <w:rFonts w:ascii="Arial" w:eastAsia="Arial" w:hAnsi="Arial" w:cs="Arial"/>
          <w:sz w:val="24"/>
          <w:szCs w:val="24"/>
        </w:rPr>
      </w:pPr>
      <w:r>
        <w:rPr>
          <w:rFonts w:ascii="Arial" w:eastAsia="Arial" w:hAnsi="Arial" w:cs="Arial"/>
          <w:b/>
          <w:sz w:val="24"/>
          <w:szCs w:val="24"/>
        </w:rPr>
        <w:t>2º -</w:t>
      </w:r>
      <w:r>
        <w:rPr>
          <w:rFonts w:ascii="Arial" w:eastAsia="Arial" w:hAnsi="Arial" w:cs="Arial"/>
          <w:sz w:val="24"/>
          <w:szCs w:val="24"/>
        </w:rPr>
        <w:tab/>
        <w:t>O desenvolvimento do projeto pela CONTRATADA, dar-se-á a partir de informações cedidas pela CONTRATANTE, tais como: conteúdo, imagens, dados institucionais, etc.</w:t>
      </w:r>
    </w:p>
    <w:p w14:paraId="26C50576" w14:textId="77777777" w:rsidR="0070530B" w:rsidRDefault="0070530B">
      <w:pPr>
        <w:spacing w:line="200" w:lineRule="auto"/>
        <w:rPr>
          <w:rFonts w:ascii="Arial" w:eastAsia="Arial" w:hAnsi="Arial" w:cs="Arial"/>
          <w:sz w:val="24"/>
          <w:szCs w:val="24"/>
        </w:rPr>
      </w:pPr>
    </w:p>
    <w:p w14:paraId="6F6F5043" w14:textId="77777777" w:rsidR="0070530B" w:rsidRDefault="0070530B">
      <w:pPr>
        <w:spacing w:line="257" w:lineRule="auto"/>
        <w:rPr>
          <w:rFonts w:ascii="Arial" w:eastAsia="Arial" w:hAnsi="Arial" w:cs="Arial"/>
          <w:sz w:val="24"/>
          <w:szCs w:val="24"/>
        </w:rPr>
      </w:pPr>
    </w:p>
    <w:p w14:paraId="1C6716B9" w14:textId="77777777" w:rsidR="0070530B" w:rsidRDefault="00000000">
      <w:pPr>
        <w:spacing w:line="478" w:lineRule="auto"/>
        <w:ind w:left="40" w:right="3000" w:hanging="55"/>
        <w:rPr>
          <w:rFonts w:ascii="Arial" w:eastAsia="Arial" w:hAnsi="Arial" w:cs="Arial"/>
          <w:sz w:val="24"/>
          <w:szCs w:val="24"/>
        </w:rPr>
      </w:pPr>
      <w:r>
        <w:rPr>
          <w:rFonts w:ascii="Arial" w:eastAsia="Arial" w:hAnsi="Arial" w:cs="Arial"/>
          <w:b/>
          <w:sz w:val="24"/>
          <w:szCs w:val="24"/>
        </w:rPr>
        <w:t>CLÁUSULA SEGUNDA: DAS CONDIÇÕES DA PRESTAÇÃO DOS SERVIÇOS Item I - Obrigações da CONTRATADA</w:t>
      </w:r>
    </w:p>
    <w:p w14:paraId="39DF7EC4" w14:textId="77777777" w:rsidR="0070530B" w:rsidRDefault="0070530B">
      <w:pPr>
        <w:spacing w:line="30" w:lineRule="auto"/>
        <w:rPr>
          <w:rFonts w:ascii="Arial" w:eastAsia="Arial" w:hAnsi="Arial" w:cs="Arial"/>
          <w:sz w:val="24"/>
          <w:szCs w:val="24"/>
        </w:rPr>
      </w:pPr>
    </w:p>
    <w:p w14:paraId="4E0EEA96" w14:textId="77777777" w:rsidR="0070530B" w:rsidRDefault="00000000">
      <w:pPr>
        <w:tabs>
          <w:tab w:val="left" w:pos="1160"/>
        </w:tabs>
        <w:spacing w:line="283" w:lineRule="auto"/>
        <w:ind w:left="1180" w:hanging="691"/>
        <w:jc w:val="both"/>
        <w:rPr>
          <w:rFonts w:ascii="Arial" w:eastAsia="Arial" w:hAnsi="Arial" w:cs="Arial"/>
          <w:sz w:val="24"/>
          <w:szCs w:val="24"/>
        </w:rPr>
      </w:pPr>
      <w:r>
        <w:rPr>
          <w:rFonts w:ascii="Arial" w:eastAsia="Arial" w:hAnsi="Arial" w:cs="Arial"/>
          <w:b/>
          <w:sz w:val="24"/>
          <w:szCs w:val="24"/>
        </w:rPr>
        <w:t>1º -</w:t>
      </w:r>
      <w:r>
        <w:rPr>
          <w:rFonts w:ascii="Arial" w:eastAsia="Arial" w:hAnsi="Arial" w:cs="Arial"/>
          <w:sz w:val="24"/>
          <w:szCs w:val="24"/>
        </w:rPr>
        <w:tab/>
        <w:t>Utilizar recursos que facilitem a navegação entre as páginas, tratamento de imagens, codificação e programação visual, oferecendo ao projeto, usabilidade, tecnologia e design diferenciado.</w:t>
      </w:r>
    </w:p>
    <w:p w14:paraId="2D4A5DFA" w14:textId="77777777" w:rsidR="0070530B" w:rsidRDefault="0070530B">
      <w:pPr>
        <w:spacing w:line="14" w:lineRule="auto"/>
        <w:rPr>
          <w:rFonts w:ascii="Arial" w:eastAsia="Arial" w:hAnsi="Arial" w:cs="Arial"/>
          <w:sz w:val="24"/>
          <w:szCs w:val="24"/>
        </w:rPr>
      </w:pPr>
    </w:p>
    <w:p w14:paraId="1903FF5D" w14:textId="77777777" w:rsidR="0070530B" w:rsidRDefault="00000000">
      <w:pPr>
        <w:tabs>
          <w:tab w:val="left" w:pos="1160"/>
        </w:tabs>
        <w:spacing w:line="324" w:lineRule="auto"/>
        <w:ind w:left="1180" w:hanging="691"/>
        <w:jc w:val="both"/>
        <w:rPr>
          <w:rFonts w:ascii="Arial" w:eastAsia="Arial" w:hAnsi="Arial" w:cs="Arial"/>
          <w:sz w:val="24"/>
          <w:szCs w:val="24"/>
        </w:rPr>
      </w:pPr>
      <w:r>
        <w:rPr>
          <w:rFonts w:ascii="Arial" w:eastAsia="Arial" w:hAnsi="Arial" w:cs="Arial"/>
          <w:b/>
          <w:sz w:val="24"/>
          <w:szCs w:val="24"/>
        </w:rPr>
        <w:t>2º -</w:t>
      </w:r>
      <w:r>
        <w:rPr>
          <w:rFonts w:ascii="Arial" w:eastAsia="Arial" w:hAnsi="Arial" w:cs="Arial"/>
          <w:sz w:val="24"/>
          <w:szCs w:val="24"/>
        </w:rPr>
        <w:tab/>
        <w:t xml:space="preserve">Realizar a entrega do sistema de forma completa e funcional, auxiliar na implantação do mesmo no servidor designado pela CONTRATANTE. </w:t>
      </w:r>
    </w:p>
    <w:p w14:paraId="49684776" w14:textId="77777777" w:rsidR="0070530B" w:rsidRDefault="00000000">
      <w:pPr>
        <w:tabs>
          <w:tab w:val="left" w:pos="1160"/>
        </w:tabs>
        <w:spacing w:line="324" w:lineRule="auto"/>
        <w:ind w:left="1180" w:hanging="691"/>
        <w:jc w:val="both"/>
        <w:rPr>
          <w:rFonts w:ascii="Arial" w:eastAsia="Arial" w:hAnsi="Arial" w:cs="Arial"/>
          <w:sz w:val="24"/>
          <w:szCs w:val="24"/>
        </w:rPr>
      </w:pPr>
      <w:r>
        <w:rPr>
          <w:rFonts w:ascii="Arial" w:eastAsia="Arial" w:hAnsi="Arial" w:cs="Arial"/>
          <w:b/>
          <w:sz w:val="24"/>
          <w:szCs w:val="24"/>
        </w:rPr>
        <w:t>3° -</w:t>
      </w:r>
      <w:r>
        <w:rPr>
          <w:rFonts w:ascii="Arial" w:eastAsia="Arial" w:hAnsi="Arial" w:cs="Arial"/>
          <w:sz w:val="24"/>
          <w:szCs w:val="24"/>
        </w:rPr>
        <w:tab/>
        <w:t>Corrigir os eventuais erros que possam aparecer e não forem identificados na validação da entrega do projeto, desde que seja informado pela CONTRATANTE dentro do prazo máximo de 3 meses após a entrega.</w:t>
      </w:r>
    </w:p>
    <w:p w14:paraId="408A47F1" w14:textId="77777777" w:rsidR="0070530B" w:rsidRDefault="0070530B">
      <w:pPr>
        <w:spacing w:line="187" w:lineRule="auto"/>
        <w:rPr>
          <w:rFonts w:ascii="Arial" w:eastAsia="Arial" w:hAnsi="Arial" w:cs="Arial"/>
          <w:sz w:val="24"/>
          <w:szCs w:val="24"/>
        </w:rPr>
      </w:pPr>
    </w:p>
    <w:p w14:paraId="13F6CCBC" w14:textId="77777777" w:rsidR="0070530B" w:rsidRDefault="00000000">
      <w:pPr>
        <w:rPr>
          <w:rFonts w:ascii="Arial" w:eastAsia="Arial" w:hAnsi="Arial" w:cs="Arial"/>
          <w:sz w:val="24"/>
          <w:szCs w:val="24"/>
        </w:rPr>
      </w:pPr>
      <w:r>
        <w:rPr>
          <w:rFonts w:ascii="Arial" w:eastAsia="Arial" w:hAnsi="Arial" w:cs="Arial"/>
          <w:b/>
          <w:sz w:val="24"/>
          <w:szCs w:val="24"/>
        </w:rPr>
        <w:t>Item II - Obrigações da CONTRATANTE</w:t>
      </w:r>
    </w:p>
    <w:p w14:paraId="7E18F626" w14:textId="77777777" w:rsidR="0070530B" w:rsidRDefault="0070530B">
      <w:pPr>
        <w:spacing w:line="310" w:lineRule="auto"/>
        <w:rPr>
          <w:rFonts w:ascii="Arial" w:eastAsia="Arial" w:hAnsi="Arial" w:cs="Arial"/>
          <w:sz w:val="24"/>
          <w:szCs w:val="24"/>
        </w:rPr>
      </w:pPr>
    </w:p>
    <w:p w14:paraId="1EA8164E" w14:textId="77777777" w:rsidR="0070530B" w:rsidRDefault="00000000">
      <w:pPr>
        <w:tabs>
          <w:tab w:val="left" w:pos="1160"/>
        </w:tabs>
        <w:spacing w:line="282" w:lineRule="auto"/>
        <w:ind w:left="1180" w:hanging="691"/>
        <w:jc w:val="both"/>
        <w:rPr>
          <w:rFonts w:ascii="Arial" w:eastAsia="Arial" w:hAnsi="Arial" w:cs="Arial"/>
          <w:sz w:val="24"/>
          <w:szCs w:val="24"/>
        </w:rPr>
      </w:pPr>
      <w:r>
        <w:rPr>
          <w:rFonts w:ascii="Arial" w:eastAsia="Arial" w:hAnsi="Arial" w:cs="Arial"/>
          <w:b/>
          <w:sz w:val="24"/>
          <w:szCs w:val="24"/>
        </w:rPr>
        <w:t>1º -</w:t>
      </w:r>
      <w:r>
        <w:rPr>
          <w:rFonts w:ascii="Arial" w:eastAsia="Arial" w:hAnsi="Arial" w:cs="Arial"/>
          <w:sz w:val="24"/>
          <w:szCs w:val="24"/>
        </w:rPr>
        <w:tab/>
        <w:t>Fornecimento à CONTRATADA, de todas as informações e elementos necessários ao início e ao desenvolvimento do projeto, dentro de um período de tempo razoável para evitar atrasos ou interrupções dos prazos estabelecidos no cronograma.</w:t>
      </w:r>
    </w:p>
    <w:p w14:paraId="316C639C" w14:textId="77777777" w:rsidR="0070530B" w:rsidRDefault="0070530B">
      <w:pPr>
        <w:spacing w:line="14" w:lineRule="auto"/>
        <w:rPr>
          <w:rFonts w:ascii="Arial" w:eastAsia="Arial" w:hAnsi="Arial" w:cs="Arial"/>
          <w:sz w:val="24"/>
          <w:szCs w:val="24"/>
        </w:rPr>
      </w:pPr>
    </w:p>
    <w:p w14:paraId="26363722" w14:textId="77777777" w:rsidR="0070530B" w:rsidRDefault="00000000">
      <w:pPr>
        <w:tabs>
          <w:tab w:val="left" w:pos="1160"/>
        </w:tabs>
        <w:spacing w:line="282" w:lineRule="auto"/>
        <w:ind w:left="1180" w:hanging="691"/>
        <w:jc w:val="both"/>
        <w:rPr>
          <w:rFonts w:ascii="Arial" w:eastAsia="Arial" w:hAnsi="Arial" w:cs="Arial"/>
          <w:sz w:val="24"/>
          <w:szCs w:val="24"/>
        </w:rPr>
      </w:pPr>
      <w:r>
        <w:rPr>
          <w:rFonts w:ascii="Arial" w:eastAsia="Arial" w:hAnsi="Arial" w:cs="Arial"/>
          <w:b/>
          <w:sz w:val="24"/>
          <w:szCs w:val="24"/>
        </w:rPr>
        <w:t>2º -</w:t>
      </w:r>
      <w:r>
        <w:rPr>
          <w:rFonts w:ascii="Arial" w:eastAsia="Arial" w:hAnsi="Arial" w:cs="Arial"/>
          <w:sz w:val="24"/>
          <w:szCs w:val="24"/>
        </w:rPr>
        <w:tab/>
        <w:t>Fornecer à CONTRATADA, de acordo com a periodicidade necessária, todos os conteúdos de atualização, no caso de solicitação de manutenção, a serem veiculados na aplicação com antecedência de 7 dias de sua data de publicação solicitada, devidamente assinados por pessoa autorizada da CONTRATANTE, eximirá a CONTRATADA de qualquer responsabilidade neste sentido;</w:t>
      </w:r>
    </w:p>
    <w:p w14:paraId="08EDD691" w14:textId="7A3BC611" w:rsidR="0070530B" w:rsidRDefault="00000000">
      <w:pPr>
        <w:tabs>
          <w:tab w:val="left" w:pos="1160"/>
        </w:tabs>
        <w:ind w:left="480"/>
        <w:rPr>
          <w:rFonts w:ascii="Arial" w:eastAsia="Arial" w:hAnsi="Arial" w:cs="Arial"/>
          <w:sz w:val="24"/>
          <w:szCs w:val="24"/>
        </w:rPr>
      </w:pPr>
      <w:r>
        <w:rPr>
          <w:rFonts w:ascii="Arial" w:eastAsia="Arial" w:hAnsi="Arial" w:cs="Arial"/>
          <w:b/>
          <w:sz w:val="24"/>
          <w:szCs w:val="24"/>
        </w:rPr>
        <w:lastRenderedPageBreak/>
        <w:t>3º -</w:t>
      </w:r>
      <w:r>
        <w:rPr>
          <w:rFonts w:ascii="Arial" w:eastAsia="Arial" w:hAnsi="Arial" w:cs="Arial"/>
          <w:sz w:val="24"/>
          <w:szCs w:val="24"/>
        </w:rPr>
        <w:tab/>
        <w:t xml:space="preserve">Cumprir </w:t>
      </w:r>
      <w:del w:id="1" w:author="Helio Conde" w:date="2022-11-07T15:03:00Z">
        <w:r w:rsidDel="003A2467">
          <w:rPr>
            <w:rFonts w:ascii="Arial" w:eastAsia="Arial" w:hAnsi="Arial" w:cs="Arial"/>
            <w:sz w:val="24"/>
            <w:szCs w:val="24"/>
          </w:rPr>
          <w:delText>os prazo</w:delText>
        </w:r>
      </w:del>
      <w:ins w:id="2" w:author="Helio Conde" w:date="2022-11-07T15:03:00Z">
        <w:r w:rsidR="003A2467">
          <w:rPr>
            <w:rFonts w:ascii="Arial" w:eastAsia="Arial" w:hAnsi="Arial" w:cs="Arial"/>
            <w:sz w:val="24"/>
            <w:szCs w:val="24"/>
          </w:rPr>
          <w:t>os prazos</w:t>
        </w:r>
      </w:ins>
      <w:r>
        <w:rPr>
          <w:rFonts w:ascii="Arial" w:eastAsia="Arial" w:hAnsi="Arial" w:cs="Arial"/>
          <w:sz w:val="24"/>
          <w:szCs w:val="24"/>
        </w:rPr>
        <w:t xml:space="preserve"> estipulados, neste contrato, para pagamentos e entrega de material.</w:t>
      </w:r>
    </w:p>
    <w:p w14:paraId="274D2988" w14:textId="77777777" w:rsidR="0070530B" w:rsidRDefault="0070530B">
      <w:pPr>
        <w:spacing w:line="45" w:lineRule="auto"/>
        <w:rPr>
          <w:rFonts w:ascii="Arial" w:eastAsia="Arial" w:hAnsi="Arial" w:cs="Arial"/>
          <w:sz w:val="24"/>
          <w:szCs w:val="24"/>
        </w:rPr>
      </w:pPr>
    </w:p>
    <w:p w14:paraId="563F0A5D" w14:textId="77777777" w:rsidR="0070530B" w:rsidRDefault="00000000">
      <w:pPr>
        <w:tabs>
          <w:tab w:val="left" w:pos="1160"/>
        </w:tabs>
        <w:spacing w:line="279" w:lineRule="auto"/>
        <w:ind w:left="1180" w:hanging="824"/>
        <w:rPr>
          <w:rFonts w:ascii="Arial" w:eastAsia="Arial" w:hAnsi="Arial" w:cs="Arial"/>
          <w:sz w:val="24"/>
          <w:szCs w:val="24"/>
        </w:rPr>
      </w:pPr>
      <w:r>
        <w:rPr>
          <w:rFonts w:ascii="Arial" w:eastAsia="Arial" w:hAnsi="Arial" w:cs="Arial"/>
          <w:b/>
          <w:sz w:val="24"/>
          <w:szCs w:val="24"/>
        </w:rPr>
        <w:t xml:space="preserve">  4º -</w:t>
      </w:r>
      <w:r>
        <w:rPr>
          <w:rFonts w:ascii="Arial" w:eastAsia="Arial" w:hAnsi="Arial" w:cs="Arial"/>
          <w:sz w:val="24"/>
          <w:szCs w:val="24"/>
        </w:rPr>
        <w:tab/>
        <w:t>Fornecer manual de identidade visual e todo o material complementar como textos e fotos que sejam necessários à elaboração do sistema;</w:t>
      </w:r>
    </w:p>
    <w:p w14:paraId="4B7D8852" w14:textId="77777777" w:rsidR="0070530B" w:rsidRDefault="0070530B">
      <w:pPr>
        <w:spacing w:line="14" w:lineRule="auto"/>
        <w:rPr>
          <w:rFonts w:ascii="Arial" w:eastAsia="Arial" w:hAnsi="Arial" w:cs="Arial"/>
          <w:sz w:val="24"/>
          <w:szCs w:val="24"/>
        </w:rPr>
      </w:pPr>
    </w:p>
    <w:p w14:paraId="29E39944" w14:textId="77777777" w:rsidR="0070530B" w:rsidRDefault="00000000">
      <w:pPr>
        <w:tabs>
          <w:tab w:val="left" w:pos="1160"/>
        </w:tabs>
        <w:spacing w:line="296" w:lineRule="auto"/>
        <w:ind w:left="1180" w:hanging="691"/>
        <w:jc w:val="both"/>
        <w:rPr>
          <w:rFonts w:ascii="Arial" w:eastAsia="Arial" w:hAnsi="Arial" w:cs="Arial"/>
          <w:sz w:val="24"/>
          <w:szCs w:val="24"/>
        </w:rPr>
      </w:pPr>
      <w:r>
        <w:rPr>
          <w:rFonts w:ascii="Arial" w:eastAsia="Arial" w:hAnsi="Arial" w:cs="Arial"/>
          <w:b/>
          <w:sz w:val="24"/>
          <w:szCs w:val="24"/>
        </w:rPr>
        <w:t>5º -</w:t>
      </w:r>
      <w:r>
        <w:rPr>
          <w:rFonts w:ascii="Arial" w:eastAsia="Arial" w:hAnsi="Arial" w:cs="Arial"/>
          <w:sz w:val="24"/>
          <w:szCs w:val="24"/>
        </w:rPr>
        <w:tab/>
        <w:t>A CONTRATANTE é livre para solicitar alterações no escopo do projeto, sendo que nesse caso deverá verificar junto à CONTRATADA a viabilidade técnica bem como alterações no prazo e valor do contrato. Essas alterações serão tratadas por meio de termo aditivo.</w:t>
      </w:r>
    </w:p>
    <w:p w14:paraId="1B7B99A0" w14:textId="77777777" w:rsidR="0070530B" w:rsidRDefault="0070530B">
      <w:pPr>
        <w:spacing w:line="214" w:lineRule="auto"/>
        <w:rPr>
          <w:rFonts w:ascii="Arial" w:eastAsia="Arial" w:hAnsi="Arial" w:cs="Arial"/>
          <w:sz w:val="24"/>
          <w:szCs w:val="24"/>
        </w:rPr>
      </w:pPr>
    </w:p>
    <w:p w14:paraId="6FC15362" w14:textId="77777777" w:rsidR="0070530B" w:rsidRDefault="00000000">
      <w:pPr>
        <w:rPr>
          <w:rFonts w:ascii="Arial" w:eastAsia="Arial" w:hAnsi="Arial" w:cs="Arial"/>
          <w:sz w:val="24"/>
          <w:szCs w:val="24"/>
        </w:rPr>
      </w:pPr>
      <w:r>
        <w:rPr>
          <w:rFonts w:ascii="Arial" w:eastAsia="Arial" w:hAnsi="Arial" w:cs="Arial"/>
          <w:b/>
          <w:sz w:val="24"/>
          <w:szCs w:val="24"/>
        </w:rPr>
        <w:t>Item III – NÃO CUMPRIMENTO DAS OBRIGAÇÕES:</w:t>
      </w:r>
    </w:p>
    <w:p w14:paraId="66A8C2A5" w14:textId="77777777" w:rsidR="0070530B" w:rsidRDefault="0070530B">
      <w:pPr>
        <w:spacing w:line="175" w:lineRule="auto"/>
        <w:rPr>
          <w:rFonts w:ascii="Arial" w:eastAsia="Arial" w:hAnsi="Arial" w:cs="Arial"/>
          <w:sz w:val="24"/>
          <w:szCs w:val="24"/>
        </w:rPr>
      </w:pPr>
    </w:p>
    <w:p w14:paraId="73403172" w14:textId="778C45BE" w:rsidR="0070530B" w:rsidRDefault="00000000">
      <w:pPr>
        <w:tabs>
          <w:tab w:val="left" w:pos="1160"/>
        </w:tabs>
        <w:spacing w:line="324" w:lineRule="auto"/>
        <w:ind w:left="1180" w:hanging="691"/>
        <w:jc w:val="both"/>
        <w:rPr>
          <w:rFonts w:ascii="Arial" w:eastAsia="Arial" w:hAnsi="Arial" w:cs="Arial"/>
          <w:sz w:val="24"/>
          <w:szCs w:val="24"/>
        </w:rPr>
      </w:pPr>
      <w:del w:id="3" w:author="Helio Conde" w:date="2022-11-07T15:28:00Z">
        <w:r w:rsidDel="004D511A">
          <w:rPr>
            <w:rFonts w:ascii="Arial" w:eastAsia="Arial" w:hAnsi="Arial" w:cs="Arial"/>
            <w:b/>
            <w:sz w:val="24"/>
            <w:szCs w:val="24"/>
          </w:rPr>
          <w:delText>1º -</w:delText>
        </w:r>
      </w:del>
      <w:r>
        <w:rPr>
          <w:rFonts w:ascii="Arial" w:eastAsia="Arial" w:hAnsi="Arial" w:cs="Arial"/>
          <w:sz w:val="24"/>
          <w:szCs w:val="24"/>
        </w:rPr>
        <w:tab/>
      </w:r>
      <w:del w:id="4" w:author="Helio Conde" w:date="2022-11-07T15:24:00Z">
        <w:r w:rsidDel="004D511A">
          <w:rPr>
            <w:rFonts w:ascii="Arial" w:eastAsia="Arial" w:hAnsi="Arial" w:cs="Arial"/>
            <w:sz w:val="24"/>
            <w:szCs w:val="24"/>
          </w:rPr>
          <w:delText xml:space="preserve">O não pagamento das parcelas acordadas, sujeitará a CONTRATANTE ao pagamento de juros de mora de 5% (cinco por cento) ao </w:delText>
        </w:r>
        <w:commentRangeStart w:id="5"/>
        <w:r w:rsidDel="004D511A">
          <w:rPr>
            <w:rFonts w:ascii="Arial" w:eastAsia="Arial" w:hAnsi="Arial" w:cs="Arial"/>
            <w:sz w:val="24"/>
            <w:szCs w:val="24"/>
          </w:rPr>
          <w:delText>mês</w:delText>
        </w:r>
      </w:del>
      <w:commentRangeEnd w:id="5"/>
      <w:r w:rsidR="004D511A">
        <w:rPr>
          <w:rStyle w:val="Refdecomentrio"/>
        </w:rPr>
        <w:commentReference w:id="5"/>
      </w:r>
      <w:del w:id="6" w:author="Helio Conde" w:date="2022-11-07T15:24:00Z">
        <w:r w:rsidDel="004D511A">
          <w:rPr>
            <w:rFonts w:ascii="Arial" w:eastAsia="Arial" w:hAnsi="Arial" w:cs="Arial"/>
            <w:sz w:val="24"/>
            <w:szCs w:val="24"/>
          </w:rPr>
          <w:delText>.</w:delText>
        </w:r>
      </w:del>
    </w:p>
    <w:p w14:paraId="00B5C5C6" w14:textId="2BA07BED" w:rsidR="0070530B" w:rsidRDefault="00000000">
      <w:pPr>
        <w:tabs>
          <w:tab w:val="left" w:pos="1160"/>
        </w:tabs>
        <w:spacing w:line="324" w:lineRule="auto"/>
        <w:ind w:left="1180" w:hanging="691"/>
        <w:jc w:val="both"/>
        <w:rPr>
          <w:ins w:id="7" w:author="Helio Conde" w:date="2022-11-07T15:28:00Z"/>
          <w:rFonts w:ascii="Arial" w:eastAsia="Arial" w:hAnsi="Arial" w:cs="Arial"/>
          <w:sz w:val="24"/>
          <w:szCs w:val="24"/>
        </w:rPr>
      </w:pPr>
      <w:del w:id="8" w:author="Helio Conde" w:date="2022-11-07T15:28:00Z">
        <w:r w:rsidDel="004D511A">
          <w:rPr>
            <w:rFonts w:ascii="Arial" w:eastAsia="Arial" w:hAnsi="Arial" w:cs="Arial"/>
            <w:b/>
            <w:sz w:val="24"/>
            <w:szCs w:val="24"/>
          </w:rPr>
          <w:delText xml:space="preserve">2º </w:delText>
        </w:r>
      </w:del>
      <w:ins w:id="9" w:author="Helio Conde" w:date="2022-11-07T15:28:00Z">
        <w:r w:rsidR="004D511A">
          <w:rPr>
            <w:rFonts w:ascii="Arial" w:eastAsia="Arial" w:hAnsi="Arial" w:cs="Arial"/>
            <w:b/>
            <w:sz w:val="24"/>
            <w:szCs w:val="24"/>
          </w:rPr>
          <w:t>1</w:t>
        </w:r>
        <w:r w:rsidR="004D511A">
          <w:rPr>
            <w:rFonts w:ascii="Arial" w:eastAsia="Arial" w:hAnsi="Arial" w:cs="Arial"/>
            <w:b/>
            <w:sz w:val="24"/>
            <w:szCs w:val="24"/>
          </w:rPr>
          <w:t xml:space="preserve">º </w:t>
        </w:r>
      </w:ins>
      <w:r>
        <w:rPr>
          <w:rFonts w:ascii="Arial" w:eastAsia="Arial" w:hAnsi="Arial" w:cs="Arial"/>
          <w:b/>
          <w:sz w:val="24"/>
          <w:szCs w:val="24"/>
        </w:rPr>
        <w:t>-</w:t>
      </w:r>
      <w:r>
        <w:rPr>
          <w:rFonts w:ascii="Arial" w:eastAsia="Arial" w:hAnsi="Arial" w:cs="Arial"/>
          <w:sz w:val="24"/>
          <w:szCs w:val="24"/>
        </w:rPr>
        <w:tab/>
      </w:r>
      <w:commentRangeStart w:id="10"/>
      <w:r>
        <w:rPr>
          <w:rFonts w:ascii="Arial" w:eastAsia="Arial" w:hAnsi="Arial" w:cs="Arial"/>
          <w:sz w:val="24"/>
          <w:szCs w:val="24"/>
        </w:rPr>
        <w:t>O não cumprimento das obrigações assumidas pela CONTRATADA no presente contrato sujeita-se ao pagamento de multa no valor equivalente ao valor dos serviços pactuados e efetivamente pagos pela CONTRATANTE, ou seja, a devolução do montante recebido.</w:t>
      </w:r>
      <w:commentRangeEnd w:id="10"/>
      <w:r w:rsidR="004D511A">
        <w:rPr>
          <w:rStyle w:val="Refdecomentrio"/>
        </w:rPr>
        <w:commentReference w:id="10"/>
      </w:r>
    </w:p>
    <w:p w14:paraId="46BEEEBE" w14:textId="4559F213" w:rsidR="004D511A" w:rsidRDefault="004D511A">
      <w:pPr>
        <w:tabs>
          <w:tab w:val="left" w:pos="1160"/>
        </w:tabs>
        <w:spacing w:line="324" w:lineRule="auto"/>
        <w:ind w:left="1180" w:hanging="691"/>
        <w:jc w:val="both"/>
        <w:rPr>
          <w:ins w:id="11" w:author="Helio Conde" w:date="2022-11-07T15:28:00Z"/>
          <w:rFonts w:ascii="Arial" w:eastAsia="Arial" w:hAnsi="Arial" w:cs="Arial"/>
          <w:sz w:val="24"/>
          <w:szCs w:val="24"/>
        </w:rPr>
      </w:pPr>
    </w:p>
    <w:p w14:paraId="26A89387" w14:textId="49ECA97A" w:rsidR="004D511A" w:rsidRDefault="004D511A">
      <w:pPr>
        <w:tabs>
          <w:tab w:val="left" w:pos="1160"/>
        </w:tabs>
        <w:spacing w:line="324" w:lineRule="auto"/>
        <w:ind w:left="1180" w:hanging="691"/>
        <w:jc w:val="both"/>
        <w:rPr>
          <w:rFonts w:ascii="Arial" w:eastAsia="Arial" w:hAnsi="Arial" w:cs="Arial"/>
          <w:sz w:val="24"/>
          <w:szCs w:val="24"/>
        </w:rPr>
      </w:pPr>
      <w:ins w:id="12" w:author="Helio Conde" w:date="2022-11-07T15:28:00Z">
        <w:r>
          <w:rPr>
            <w:rFonts w:ascii="Arial" w:eastAsia="Arial" w:hAnsi="Arial" w:cs="Arial"/>
            <w:sz w:val="24"/>
            <w:szCs w:val="24"/>
          </w:rPr>
          <w:t>2º - Para exequibilidade da cláusula anterior, atribui-se o valor de R$ 2.800,0</w:t>
        </w:r>
      </w:ins>
      <w:ins w:id="13" w:author="Helio Conde" w:date="2022-11-07T15:29:00Z">
        <w:r>
          <w:rPr>
            <w:rFonts w:ascii="Arial" w:eastAsia="Arial" w:hAnsi="Arial" w:cs="Arial"/>
            <w:sz w:val="24"/>
            <w:szCs w:val="24"/>
          </w:rPr>
          <w:t>0 (dois mil e oitocentos reais por cada uma das fases previstas no cronograma.</w:t>
        </w:r>
      </w:ins>
    </w:p>
    <w:p w14:paraId="5870EB02" w14:textId="77777777" w:rsidR="0070530B" w:rsidRDefault="0070530B">
      <w:pPr>
        <w:spacing w:line="200" w:lineRule="auto"/>
        <w:rPr>
          <w:rFonts w:ascii="Arial" w:eastAsia="Arial" w:hAnsi="Arial" w:cs="Arial"/>
          <w:sz w:val="24"/>
          <w:szCs w:val="24"/>
        </w:rPr>
      </w:pPr>
    </w:p>
    <w:p w14:paraId="7EF4A0C3" w14:textId="77777777" w:rsidR="0070530B" w:rsidRDefault="0070530B">
      <w:pPr>
        <w:spacing w:line="280" w:lineRule="auto"/>
        <w:rPr>
          <w:rFonts w:ascii="Arial" w:eastAsia="Arial" w:hAnsi="Arial" w:cs="Arial"/>
          <w:sz w:val="24"/>
          <w:szCs w:val="24"/>
        </w:rPr>
      </w:pPr>
    </w:p>
    <w:p w14:paraId="09C859DF" w14:textId="77777777" w:rsidR="0070530B" w:rsidRDefault="00000000">
      <w:pPr>
        <w:rPr>
          <w:rFonts w:ascii="Arial" w:eastAsia="Arial" w:hAnsi="Arial" w:cs="Arial"/>
          <w:sz w:val="24"/>
          <w:szCs w:val="24"/>
        </w:rPr>
      </w:pPr>
      <w:r>
        <w:rPr>
          <w:rFonts w:ascii="Arial" w:eastAsia="Arial" w:hAnsi="Arial" w:cs="Arial"/>
          <w:b/>
          <w:sz w:val="24"/>
          <w:szCs w:val="24"/>
        </w:rPr>
        <w:t>CLÁUSULA TERCEIRA: PRAZOS</w:t>
      </w:r>
    </w:p>
    <w:p w14:paraId="662C6B65" w14:textId="77777777" w:rsidR="0070530B" w:rsidRDefault="0070530B">
      <w:pPr>
        <w:spacing w:line="175" w:lineRule="auto"/>
        <w:rPr>
          <w:rFonts w:ascii="Arial" w:eastAsia="Arial" w:hAnsi="Arial" w:cs="Arial"/>
          <w:sz w:val="24"/>
          <w:szCs w:val="24"/>
        </w:rPr>
      </w:pPr>
    </w:p>
    <w:p w14:paraId="5120E20C" w14:textId="77777777" w:rsidR="0070530B" w:rsidRDefault="00000000">
      <w:pPr>
        <w:tabs>
          <w:tab w:val="left" w:pos="1160"/>
        </w:tabs>
        <w:spacing w:line="282" w:lineRule="auto"/>
        <w:ind w:left="1180" w:hanging="691"/>
        <w:jc w:val="both"/>
        <w:rPr>
          <w:rFonts w:ascii="Arial" w:eastAsia="Arial" w:hAnsi="Arial" w:cs="Arial"/>
          <w:sz w:val="24"/>
          <w:szCs w:val="24"/>
        </w:rPr>
      </w:pPr>
      <w:r>
        <w:rPr>
          <w:rFonts w:ascii="Arial" w:eastAsia="Arial" w:hAnsi="Arial" w:cs="Arial"/>
          <w:b/>
          <w:sz w:val="24"/>
          <w:szCs w:val="24"/>
        </w:rPr>
        <w:t>1º -</w:t>
      </w:r>
      <w:r>
        <w:rPr>
          <w:rFonts w:ascii="Arial" w:eastAsia="Arial" w:hAnsi="Arial" w:cs="Arial"/>
          <w:sz w:val="24"/>
          <w:szCs w:val="24"/>
        </w:rPr>
        <w:tab/>
        <w:t>O prazo total de desenvolvimento do site e aplicação para gerir pedidos está estimado em 90 dias (contados a partir da definição completa e detalhada do projeto), e do fornecimento por parte da CONTRATANTE do conteúdo material (textos, imagens ou gráficos) eventualmente necessário ao desenvolvimento.</w:t>
      </w:r>
    </w:p>
    <w:p w14:paraId="758CD6D3" w14:textId="77777777" w:rsidR="0070530B" w:rsidRDefault="0070530B">
      <w:pPr>
        <w:spacing w:line="14" w:lineRule="auto"/>
        <w:rPr>
          <w:rFonts w:ascii="Arial" w:eastAsia="Arial" w:hAnsi="Arial" w:cs="Arial"/>
          <w:sz w:val="24"/>
          <w:szCs w:val="24"/>
        </w:rPr>
      </w:pPr>
    </w:p>
    <w:p w14:paraId="371A4F25" w14:textId="10D3B939" w:rsidR="0070530B" w:rsidRDefault="00000000">
      <w:pPr>
        <w:tabs>
          <w:tab w:val="left" w:pos="1160"/>
        </w:tabs>
        <w:spacing w:line="282" w:lineRule="auto"/>
        <w:ind w:left="1180" w:hanging="691"/>
        <w:jc w:val="both"/>
        <w:rPr>
          <w:rFonts w:ascii="Arial" w:eastAsia="Arial" w:hAnsi="Arial" w:cs="Arial"/>
          <w:sz w:val="24"/>
          <w:szCs w:val="24"/>
        </w:rPr>
      </w:pPr>
      <w:r>
        <w:rPr>
          <w:rFonts w:ascii="Arial" w:eastAsia="Arial" w:hAnsi="Arial" w:cs="Arial"/>
          <w:b/>
          <w:sz w:val="24"/>
          <w:szCs w:val="24"/>
        </w:rPr>
        <w:t>2º -</w:t>
      </w:r>
      <w:r>
        <w:rPr>
          <w:rFonts w:ascii="Arial" w:eastAsia="Arial" w:hAnsi="Arial" w:cs="Arial"/>
          <w:sz w:val="24"/>
          <w:szCs w:val="24"/>
        </w:rPr>
        <w:tab/>
        <w:t xml:space="preserve">O prazo máximo previsto para entrega dos materiais solicitados (textos, imagens ou gráficos) será de 7 dias após a assinatura deste contrato. Quaisquer atrasos na entrega destes materiais, </w:t>
      </w:r>
      <w:del w:id="14" w:author="Helio Conde" w:date="2022-11-07T15:03:00Z">
        <w:r w:rsidDel="003A2467">
          <w:rPr>
            <w:rFonts w:ascii="Arial" w:eastAsia="Arial" w:hAnsi="Arial" w:cs="Arial"/>
            <w:sz w:val="24"/>
            <w:szCs w:val="24"/>
          </w:rPr>
          <w:delText>acarretarão em</w:delText>
        </w:r>
      </w:del>
      <w:ins w:id="15" w:author="Helio Conde" w:date="2022-11-07T15:03:00Z">
        <w:r w:rsidR="003A2467">
          <w:rPr>
            <w:rFonts w:ascii="Arial" w:eastAsia="Arial" w:hAnsi="Arial" w:cs="Arial"/>
            <w:sz w:val="24"/>
            <w:szCs w:val="24"/>
          </w:rPr>
          <w:t>acarretarão</w:t>
        </w:r>
      </w:ins>
      <w:r>
        <w:rPr>
          <w:rFonts w:ascii="Arial" w:eastAsia="Arial" w:hAnsi="Arial" w:cs="Arial"/>
          <w:sz w:val="24"/>
          <w:szCs w:val="24"/>
        </w:rPr>
        <w:t xml:space="preserve"> prorrogação do prazo de entrega na mesma proporção dos atrasos em questão.</w:t>
      </w:r>
    </w:p>
    <w:p w14:paraId="075B06E7" w14:textId="77777777" w:rsidR="0070530B" w:rsidRDefault="00000000">
      <w:pPr>
        <w:tabs>
          <w:tab w:val="left" w:pos="1160"/>
        </w:tabs>
        <w:spacing w:line="296" w:lineRule="auto"/>
        <w:ind w:left="1180" w:hanging="691"/>
        <w:jc w:val="both"/>
        <w:rPr>
          <w:rFonts w:ascii="Arial" w:eastAsia="Arial" w:hAnsi="Arial" w:cs="Arial"/>
          <w:sz w:val="24"/>
          <w:szCs w:val="24"/>
        </w:rPr>
      </w:pPr>
      <w:r>
        <w:rPr>
          <w:rFonts w:ascii="Arial" w:eastAsia="Arial" w:hAnsi="Arial" w:cs="Arial"/>
          <w:b/>
          <w:sz w:val="24"/>
          <w:szCs w:val="24"/>
        </w:rPr>
        <w:t>3º -</w:t>
      </w:r>
      <w:r>
        <w:rPr>
          <w:rFonts w:ascii="Arial" w:eastAsia="Arial" w:hAnsi="Arial" w:cs="Arial"/>
          <w:sz w:val="24"/>
          <w:szCs w:val="24"/>
        </w:rPr>
        <w:tab/>
        <w:t>A vigência do presente contrato está estabelecida na proposta, previamente acordada, a se iniciar no momento de sua aceitação pela CONTRATANTE, podendo ser modificado em decorrência de imposição legal, motivo de ordem técnica ou de comum acordo entre as partes, por meio de termo aditivo, podendo implicar na alteração de seu valor.</w:t>
      </w:r>
    </w:p>
    <w:p w14:paraId="4A2471D5" w14:textId="77777777" w:rsidR="0070530B" w:rsidRDefault="0070530B">
      <w:pPr>
        <w:spacing w:line="200" w:lineRule="auto"/>
        <w:rPr>
          <w:rFonts w:ascii="Arial" w:eastAsia="Arial" w:hAnsi="Arial" w:cs="Arial"/>
          <w:sz w:val="24"/>
          <w:szCs w:val="24"/>
        </w:rPr>
      </w:pPr>
    </w:p>
    <w:p w14:paraId="732FCEC5" w14:textId="77777777" w:rsidR="0070530B" w:rsidRDefault="0070530B">
      <w:pPr>
        <w:spacing w:line="284" w:lineRule="auto"/>
        <w:rPr>
          <w:rFonts w:ascii="Arial" w:eastAsia="Arial" w:hAnsi="Arial" w:cs="Arial"/>
          <w:sz w:val="24"/>
          <w:szCs w:val="24"/>
        </w:rPr>
      </w:pPr>
    </w:p>
    <w:p w14:paraId="0C1C45F8" w14:textId="77777777" w:rsidR="0070530B" w:rsidRDefault="00000000">
      <w:pPr>
        <w:rPr>
          <w:rFonts w:ascii="Arial" w:eastAsia="Arial" w:hAnsi="Arial" w:cs="Arial"/>
          <w:sz w:val="24"/>
          <w:szCs w:val="24"/>
        </w:rPr>
      </w:pPr>
      <w:r>
        <w:rPr>
          <w:rFonts w:ascii="Arial" w:eastAsia="Arial" w:hAnsi="Arial" w:cs="Arial"/>
          <w:b/>
          <w:sz w:val="24"/>
          <w:szCs w:val="24"/>
        </w:rPr>
        <w:t>CLÁUSULA QUARTA: CRONOGRAMA</w:t>
      </w:r>
    </w:p>
    <w:p w14:paraId="33B4EBE0" w14:textId="77777777" w:rsidR="0070530B" w:rsidRDefault="0070530B">
      <w:pPr>
        <w:spacing w:line="177" w:lineRule="auto"/>
        <w:rPr>
          <w:rFonts w:ascii="Arial" w:eastAsia="Arial" w:hAnsi="Arial" w:cs="Arial"/>
          <w:sz w:val="24"/>
          <w:szCs w:val="24"/>
        </w:rPr>
      </w:pPr>
    </w:p>
    <w:p w14:paraId="3EC9AD5E" w14:textId="77777777" w:rsidR="0070530B" w:rsidRDefault="00000000">
      <w:pPr>
        <w:tabs>
          <w:tab w:val="left" w:pos="1160"/>
        </w:tabs>
        <w:spacing w:line="257" w:lineRule="auto"/>
        <w:ind w:left="1180" w:hanging="824"/>
        <w:rPr>
          <w:rFonts w:ascii="Arial" w:eastAsia="Arial" w:hAnsi="Arial" w:cs="Arial"/>
          <w:sz w:val="24"/>
          <w:szCs w:val="24"/>
        </w:rPr>
      </w:pPr>
      <w:r>
        <w:rPr>
          <w:rFonts w:ascii="Arial" w:eastAsia="Arial" w:hAnsi="Arial" w:cs="Arial"/>
          <w:b/>
          <w:sz w:val="24"/>
          <w:szCs w:val="24"/>
        </w:rPr>
        <w:t>1º -</w:t>
      </w:r>
      <w:r>
        <w:rPr>
          <w:rFonts w:ascii="Arial" w:eastAsia="Arial" w:hAnsi="Arial" w:cs="Arial"/>
          <w:sz w:val="24"/>
          <w:szCs w:val="24"/>
        </w:rPr>
        <w:tab/>
        <w:t>O cronograma proposto para a concretização deste projeto seguirá o prazo definido para as seguintes fases​</w:t>
      </w:r>
      <w:r>
        <w:rPr>
          <w:rFonts w:ascii="Arial" w:eastAsia="Arial" w:hAnsi="Arial" w:cs="Arial"/>
          <w:b/>
          <w:sz w:val="24"/>
          <w:szCs w:val="24"/>
        </w:rPr>
        <w:t>:</w:t>
      </w:r>
    </w:p>
    <w:p w14:paraId="5A0CC371" w14:textId="77777777" w:rsidR="0070530B" w:rsidRDefault="0070530B">
      <w:pPr>
        <w:spacing w:line="19" w:lineRule="auto"/>
        <w:rPr>
          <w:rFonts w:ascii="Arial" w:eastAsia="Arial" w:hAnsi="Arial" w:cs="Arial"/>
          <w:sz w:val="24"/>
          <w:szCs w:val="24"/>
        </w:rPr>
      </w:pPr>
    </w:p>
    <w:p w14:paraId="36B2AD27" w14:textId="77777777" w:rsidR="0070530B" w:rsidRDefault="00000000">
      <w:pPr>
        <w:spacing w:line="304" w:lineRule="auto"/>
        <w:ind w:left="1140"/>
        <w:jc w:val="both"/>
        <w:rPr>
          <w:rFonts w:ascii="Arial" w:eastAsia="Arial" w:hAnsi="Arial" w:cs="Arial"/>
          <w:sz w:val="24"/>
          <w:szCs w:val="24"/>
        </w:rPr>
      </w:pPr>
      <w:r>
        <w:rPr>
          <w:rFonts w:ascii="Arial" w:eastAsia="Arial" w:hAnsi="Arial" w:cs="Arial"/>
          <w:b/>
          <w:sz w:val="24"/>
          <w:szCs w:val="24"/>
        </w:rPr>
        <w:t xml:space="preserve">1ª fase </w:t>
      </w:r>
      <w:r>
        <w:rPr>
          <w:rFonts w:ascii="Arial" w:eastAsia="Arial" w:hAnsi="Arial" w:cs="Arial"/>
          <w:sz w:val="24"/>
          <w:szCs w:val="24"/>
        </w:rPr>
        <w:t>- Entendimento do processo objeto deste projeto; definição de tecnologias; montagem da arquitetura técnica do projeto; estrutura de autenticação de usuário. Prazo previsto para a 1ª fase: 5 (cinco) dias.</w:t>
      </w:r>
    </w:p>
    <w:p w14:paraId="7FA9889B" w14:textId="77777777" w:rsidR="0070530B" w:rsidRDefault="00000000">
      <w:pPr>
        <w:spacing w:line="304" w:lineRule="auto"/>
        <w:ind w:left="1140"/>
        <w:jc w:val="both"/>
        <w:rPr>
          <w:rFonts w:ascii="Arial" w:eastAsia="Arial" w:hAnsi="Arial" w:cs="Arial"/>
          <w:sz w:val="24"/>
          <w:szCs w:val="24"/>
        </w:rPr>
      </w:pPr>
      <w:r>
        <w:rPr>
          <w:rFonts w:ascii="Arial" w:eastAsia="Arial" w:hAnsi="Arial" w:cs="Arial"/>
          <w:b/>
          <w:sz w:val="24"/>
          <w:szCs w:val="24"/>
        </w:rPr>
        <w:lastRenderedPageBreak/>
        <w:t xml:space="preserve">2ª fase </w:t>
      </w:r>
      <w:r>
        <w:rPr>
          <w:rFonts w:ascii="Arial" w:eastAsia="Arial" w:hAnsi="Arial" w:cs="Arial"/>
          <w:sz w:val="24"/>
          <w:szCs w:val="24"/>
        </w:rPr>
        <w:t>- Desenvolvimento do layout (programação visual) tela de</w:t>
      </w:r>
      <w:r>
        <w:rPr>
          <w:rFonts w:ascii="Arial" w:eastAsia="Arial" w:hAnsi="Arial" w:cs="Arial"/>
          <w:b/>
          <w:sz w:val="24"/>
          <w:szCs w:val="24"/>
        </w:rPr>
        <w:t xml:space="preserve"> </w:t>
      </w:r>
      <w:r>
        <w:rPr>
          <w:rFonts w:ascii="Arial" w:eastAsia="Arial" w:hAnsi="Arial" w:cs="Arial"/>
          <w:sz w:val="24"/>
          <w:szCs w:val="24"/>
        </w:rPr>
        <w:t>abertura/login e um modelo de tela interna para aprovação por parte da CONTRATANTE. Prazo previsto para a 2ª fase: 5 (cinco) dias.</w:t>
      </w:r>
    </w:p>
    <w:p w14:paraId="25EAA18A" w14:textId="77777777" w:rsidR="0070530B" w:rsidRDefault="0070530B">
      <w:pPr>
        <w:spacing w:line="72" w:lineRule="auto"/>
        <w:rPr>
          <w:rFonts w:ascii="Arial" w:eastAsia="Arial" w:hAnsi="Arial" w:cs="Arial"/>
          <w:sz w:val="24"/>
          <w:szCs w:val="24"/>
        </w:rPr>
      </w:pPr>
    </w:p>
    <w:p w14:paraId="3543EF18" w14:textId="77777777" w:rsidR="0070530B" w:rsidRDefault="00000000">
      <w:pPr>
        <w:spacing w:line="327" w:lineRule="auto"/>
        <w:ind w:left="1140"/>
        <w:jc w:val="both"/>
        <w:rPr>
          <w:rFonts w:ascii="Arial" w:eastAsia="Arial" w:hAnsi="Arial" w:cs="Arial"/>
          <w:sz w:val="24"/>
          <w:szCs w:val="24"/>
        </w:rPr>
      </w:pPr>
      <w:r>
        <w:rPr>
          <w:rFonts w:ascii="Arial" w:eastAsia="Arial" w:hAnsi="Arial" w:cs="Arial"/>
          <w:b/>
          <w:sz w:val="24"/>
          <w:szCs w:val="24"/>
        </w:rPr>
        <w:t xml:space="preserve">3ª fase </w:t>
      </w:r>
      <w:r>
        <w:rPr>
          <w:rFonts w:ascii="Arial" w:eastAsia="Arial" w:hAnsi="Arial" w:cs="Arial"/>
          <w:sz w:val="24"/>
          <w:szCs w:val="24"/>
        </w:rPr>
        <w:t>- Implementação formulário de cadastro, edição e deleção das tabelas auxiliares; formulário de cadastro inicial, aprovação dos mesmos pela</w:t>
      </w:r>
      <w:r>
        <w:rPr>
          <w:rFonts w:ascii="Arial" w:eastAsia="Arial" w:hAnsi="Arial" w:cs="Arial"/>
          <w:b/>
          <w:sz w:val="24"/>
          <w:szCs w:val="24"/>
        </w:rPr>
        <w:t xml:space="preserve"> </w:t>
      </w:r>
      <w:r>
        <w:rPr>
          <w:rFonts w:ascii="Arial" w:eastAsia="Arial" w:hAnsi="Arial" w:cs="Arial"/>
          <w:sz w:val="24"/>
          <w:szCs w:val="24"/>
        </w:rPr>
        <w:t>CONTRATANTE poderá ser feito em pequenas fatias. Prazo previsto para 3ª fase: 30 (trinta) dias.</w:t>
      </w:r>
    </w:p>
    <w:p w14:paraId="0A383BE5" w14:textId="77777777" w:rsidR="0070530B" w:rsidRDefault="0070530B">
      <w:pPr>
        <w:spacing w:line="184" w:lineRule="auto"/>
        <w:rPr>
          <w:rFonts w:ascii="Arial" w:eastAsia="Arial" w:hAnsi="Arial" w:cs="Arial"/>
          <w:sz w:val="24"/>
          <w:szCs w:val="24"/>
        </w:rPr>
      </w:pPr>
    </w:p>
    <w:p w14:paraId="2A5E814E" w14:textId="77777777" w:rsidR="0070530B" w:rsidRDefault="00000000">
      <w:pPr>
        <w:spacing w:line="304" w:lineRule="auto"/>
        <w:ind w:left="1140"/>
        <w:jc w:val="both"/>
        <w:rPr>
          <w:rFonts w:ascii="Arial" w:eastAsia="Arial" w:hAnsi="Arial" w:cs="Arial"/>
          <w:sz w:val="24"/>
          <w:szCs w:val="24"/>
        </w:rPr>
      </w:pPr>
      <w:r>
        <w:rPr>
          <w:rFonts w:ascii="Arial" w:eastAsia="Arial" w:hAnsi="Arial" w:cs="Arial"/>
          <w:b/>
          <w:sz w:val="24"/>
          <w:szCs w:val="24"/>
        </w:rPr>
        <w:t xml:space="preserve">4ª fase </w:t>
      </w:r>
      <w:r>
        <w:rPr>
          <w:rFonts w:ascii="Arial" w:eastAsia="Arial" w:hAnsi="Arial" w:cs="Arial"/>
          <w:sz w:val="24"/>
          <w:szCs w:val="24"/>
        </w:rPr>
        <w:t>- Implementação das fases negociais do processo (correspondente a demais abas da planilha usada como referência), necessárias de acordo com o projeto. Prazo previsto para 4ª fase: 35 (trinta e cinco) dias.</w:t>
      </w:r>
    </w:p>
    <w:p w14:paraId="06936142" w14:textId="77777777" w:rsidR="0070530B" w:rsidRDefault="0070530B">
      <w:pPr>
        <w:spacing w:line="207" w:lineRule="auto"/>
        <w:rPr>
          <w:rFonts w:ascii="Arial" w:eastAsia="Arial" w:hAnsi="Arial" w:cs="Arial"/>
          <w:sz w:val="24"/>
          <w:szCs w:val="24"/>
        </w:rPr>
      </w:pPr>
    </w:p>
    <w:p w14:paraId="5F06E53C" w14:textId="77777777" w:rsidR="0070530B" w:rsidRDefault="00000000">
      <w:pPr>
        <w:spacing w:line="327" w:lineRule="auto"/>
        <w:ind w:left="1140"/>
        <w:jc w:val="both"/>
        <w:rPr>
          <w:rFonts w:ascii="Arial" w:eastAsia="Arial" w:hAnsi="Arial" w:cs="Arial"/>
          <w:sz w:val="24"/>
          <w:szCs w:val="24"/>
        </w:rPr>
      </w:pPr>
      <w:r>
        <w:rPr>
          <w:rFonts w:ascii="Arial" w:eastAsia="Arial" w:hAnsi="Arial" w:cs="Arial"/>
          <w:b/>
          <w:sz w:val="24"/>
          <w:szCs w:val="24"/>
        </w:rPr>
        <w:t xml:space="preserve">5º fase </w:t>
      </w:r>
      <w:r>
        <w:rPr>
          <w:rFonts w:ascii="Arial" w:eastAsia="Arial" w:hAnsi="Arial" w:cs="Arial"/>
          <w:sz w:val="24"/>
          <w:szCs w:val="24"/>
        </w:rPr>
        <w:t>- Fase de testes correções e aprovação final por parte da CONTRATANTE e lançamento do sistema. Prazo previsto para a 5ª fase: 15 (quinze) dias.</w:t>
      </w:r>
    </w:p>
    <w:p w14:paraId="26951AD8" w14:textId="77777777" w:rsidR="0070530B" w:rsidRDefault="0070530B">
      <w:pPr>
        <w:spacing w:line="184" w:lineRule="auto"/>
        <w:rPr>
          <w:rFonts w:ascii="Arial" w:eastAsia="Arial" w:hAnsi="Arial" w:cs="Arial"/>
          <w:sz w:val="24"/>
          <w:szCs w:val="24"/>
        </w:rPr>
      </w:pPr>
    </w:p>
    <w:p w14:paraId="4133A776" w14:textId="77777777" w:rsidR="0070530B" w:rsidRDefault="00000000">
      <w:pPr>
        <w:tabs>
          <w:tab w:val="left" w:pos="1160"/>
        </w:tabs>
        <w:spacing w:line="303" w:lineRule="auto"/>
        <w:ind w:left="1180" w:hanging="691"/>
        <w:jc w:val="both"/>
        <w:rPr>
          <w:rFonts w:ascii="Arial" w:eastAsia="Arial" w:hAnsi="Arial" w:cs="Arial"/>
          <w:sz w:val="24"/>
          <w:szCs w:val="24"/>
        </w:rPr>
      </w:pPr>
      <w:r>
        <w:rPr>
          <w:rFonts w:ascii="Arial" w:eastAsia="Arial" w:hAnsi="Arial" w:cs="Arial"/>
          <w:b/>
          <w:sz w:val="24"/>
          <w:szCs w:val="24"/>
        </w:rPr>
        <w:t>3º -</w:t>
      </w:r>
      <w:r>
        <w:rPr>
          <w:rFonts w:ascii="Arial" w:eastAsia="Arial" w:hAnsi="Arial" w:cs="Arial"/>
          <w:sz w:val="24"/>
          <w:szCs w:val="24"/>
        </w:rPr>
        <w:tab/>
        <w:t>Caso o cronograma se estenda por mais de um mês do prazo estabelecido, por motivos de atrasos de entrega de conteúdo ou outro motivo por parte da CONTRATANTE, não há alteração dos valores combinados.</w:t>
      </w:r>
    </w:p>
    <w:p w14:paraId="75AC2F48" w14:textId="77777777" w:rsidR="0070530B" w:rsidRDefault="0070530B">
      <w:pPr>
        <w:spacing w:line="210" w:lineRule="auto"/>
        <w:rPr>
          <w:rFonts w:ascii="Arial" w:eastAsia="Arial" w:hAnsi="Arial" w:cs="Arial"/>
          <w:sz w:val="24"/>
          <w:szCs w:val="24"/>
        </w:rPr>
      </w:pPr>
    </w:p>
    <w:p w14:paraId="699EE00E" w14:textId="77777777" w:rsidR="0070530B" w:rsidRDefault="00000000">
      <w:pPr>
        <w:tabs>
          <w:tab w:val="left" w:pos="1160"/>
        </w:tabs>
        <w:spacing w:line="303" w:lineRule="auto"/>
        <w:ind w:left="1180" w:hanging="691"/>
        <w:jc w:val="both"/>
        <w:rPr>
          <w:rFonts w:ascii="Arial" w:eastAsia="Arial" w:hAnsi="Arial" w:cs="Arial"/>
          <w:sz w:val="24"/>
          <w:szCs w:val="24"/>
        </w:rPr>
      </w:pPr>
      <w:r>
        <w:rPr>
          <w:rFonts w:ascii="Arial" w:eastAsia="Arial" w:hAnsi="Arial" w:cs="Arial"/>
          <w:b/>
          <w:sz w:val="24"/>
          <w:szCs w:val="24"/>
        </w:rPr>
        <w:t>4º -</w:t>
      </w:r>
      <w:r>
        <w:rPr>
          <w:rFonts w:ascii="Arial" w:eastAsia="Arial" w:hAnsi="Arial" w:cs="Arial"/>
          <w:sz w:val="24"/>
          <w:szCs w:val="24"/>
        </w:rPr>
        <w:tab/>
        <w:t>O início de cada etapa estará condicionado à aprovação, por e-mail ou forma similar de comunicação, da etapa anterior. Ou seja: ao final de cada etapa do projeto, será enviado um e-mail para que a CONTRATANTE assine, concordando com o trabalho executado na referida etapa.</w:t>
      </w:r>
    </w:p>
    <w:p w14:paraId="0F065F84" w14:textId="77777777" w:rsidR="0070530B" w:rsidRDefault="0070530B">
      <w:pPr>
        <w:spacing w:line="210" w:lineRule="auto"/>
        <w:rPr>
          <w:rFonts w:ascii="Arial" w:eastAsia="Arial" w:hAnsi="Arial" w:cs="Arial"/>
          <w:sz w:val="24"/>
          <w:szCs w:val="24"/>
        </w:rPr>
      </w:pPr>
    </w:p>
    <w:p w14:paraId="028B0A0C" w14:textId="77777777" w:rsidR="0070530B" w:rsidRDefault="00000000">
      <w:pPr>
        <w:rPr>
          <w:rFonts w:ascii="Arial" w:eastAsia="Arial" w:hAnsi="Arial" w:cs="Arial"/>
          <w:sz w:val="24"/>
          <w:szCs w:val="24"/>
        </w:rPr>
      </w:pPr>
      <w:r>
        <w:rPr>
          <w:rFonts w:ascii="Arial" w:eastAsia="Arial" w:hAnsi="Arial" w:cs="Arial"/>
          <w:b/>
          <w:sz w:val="24"/>
          <w:szCs w:val="24"/>
        </w:rPr>
        <w:t>CLÁUSULA QUINTA: VALORES E FORMAS DE PAGAMENTO:</w:t>
      </w:r>
    </w:p>
    <w:p w14:paraId="2B0D1F97" w14:textId="77777777" w:rsidR="0070530B" w:rsidRDefault="0070530B">
      <w:pPr>
        <w:spacing w:line="310" w:lineRule="auto"/>
        <w:rPr>
          <w:rFonts w:ascii="Arial" w:eastAsia="Arial" w:hAnsi="Arial" w:cs="Arial"/>
          <w:sz w:val="24"/>
          <w:szCs w:val="24"/>
        </w:rPr>
      </w:pPr>
    </w:p>
    <w:p w14:paraId="3181A44C" w14:textId="77777777" w:rsidR="0070530B" w:rsidRDefault="00000000">
      <w:pPr>
        <w:spacing w:line="284" w:lineRule="auto"/>
        <w:jc w:val="both"/>
        <w:rPr>
          <w:rFonts w:ascii="Arial" w:eastAsia="Arial" w:hAnsi="Arial" w:cs="Arial"/>
          <w:sz w:val="24"/>
          <w:szCs w:val="24"/>
        </w:rPr>
      </w:pPr>
      <w:r>
        <w:rPr>
          <w:rFonts w:ascii="Arial" w:eastAsia="Arial" w:hAnsi="Arial" w:cs="Arial"/>
          <w:b/>
          <w:sz w:val="24"/>
          <w:szCs w:val="24"/>
        </w:rPr>
        <w:t xml:space="preserve">    1º</w:t>
      </w:r>
      <w:r>
        <w:rPr>
          <w:rFonts w:ascii="Arial" w:eastAsia="Arial" w:hAnsi="Arial" w:cs="Arial"/>
          <w:sz w:val="24"/>
          <w:szCs w:val="24"/>
        </w:rPr>
        <w:t>​</w:t>
      </w:r>
      <w:r>
        <w:rPr>
          <w:rFonts w:ascii="Arial" w:eastAsia="Arial" w:hAnsi="Arial" w:cs="Arial"/>
          <w:b/>
          <w:sz w:val="24"/>
          <w:szCs w:val="24"/>
        </w:rPr>
        <w:t xml:space="preserve"> </w:t>
      </w:r>
      <w:r>
        <w:rPr>
          <w:rFonts w:ascii="Arial" w:eastAsia="Arial" w:hAnsi="Arial" w:cs="Arial"/>
          <w:sz w:val="24"/>
          <w:szCs w:val="24"/>
        </w:rPr>
        <w:t>- Pelos serviços prestados a CONTRATANTE pagará à CONTRATADA o valor total de R$14.000,00 (quatorze mil reais) para desenvolvimento. O valor será dividido da seguinte forma:</w:t>
      </w:r>
    </w:p>
    <w:p w14:paraId="5588CA2E" w14:textId="77777777" w:rsidR="0070530B" w:rsidRDefault="00000000">
      <w:pPr>
        <w:numPr>
          <w:ilvl w:val="0"/>
          <w:numId w:val="1"/>
        </w:numPr>
        <w:spacing w:line="284" w:lineRule="auto"/>
        <w:jc w:val="both"/>
        <w:rPr>
          <w:rFonts w:ascii="Arial" w:eastAsia="Arial" w:hAnsi="Arial" w:cs="Arial"/>
          <w:sz w:val="24"/>
          <w:szCs w:val="24"/>
        </w:rPr>
      </w:pPr>
      <w:r>
        <w:rPr>
          <w:rFonts w:ascii="Arial" w:eastAsia="Arial" w:hAnsi="Arial" w:cs="Arial"/>
          <w:sz w:val="24"/>
          <w:szCs w:val="24"/>
        </w:rPr>
        <w:t xml:space="preserve">30% (trinta por cento) no momento do início de vigência do contrato. </w:t>
      </w:r>
    </w:p>
    <w:p w14:paraId="7BC126FE" w14:textId="77777777" w:rsidR="0070530B" w:rsidRDefault="00000000">
      <w:pPr>
        <w:numPr>
          <w:ilvl w:val="0"/>
          <w:numId w:val="1"/>
        </w:numPr>
        <w:spacing w:line="284" w:lineRule="auto"/>
        <w:jc w:val="both"/>
        <w:rPr>
          <w:rFonts w:ascii="Arial" w:eastAsia="Arial" w:hAnsi="Arial" w:cs="Arial"/>
          <w:sz w:val="24"/>
          <w:szCs w:val="24"/>
        </w:rPr>
      </w:pPr>
      <w:r>
        <w:rPr>
          <w:rFonts w:ascii="Arial" w:eastAsia="Arial" w:hAnsi="Arial" w:cs="Arial"/>
          <w:sz w:val="24"/>
          <w:szCs w:val="24"/>
        </w:rPr>
        <w:t xml:space="preserve">35%(trinta e cinco por cento) após a conclusão da </w:t>
      </w:r>
      <w:r>
        <w:rPr>
          <w:rFonts w:ascii="Arial" w:eastAsia="Arial" w:hAnsi="Arial" w:cs="Arial"/>
          <w:b/>
          <w:sz w:val="24"/>
          <w:szCs w:val="24"/>
        </w:rPr>
        <w:t xml:space="preserve">3° fase, </w:t>
      </w:r>
      <w:r>
        <w:rPr>
          <w:rFonts w:ascii="Arial" w:eastAsia="Arial" w:hAnsi="Arial" w:cs="Arial"/>
          <w:sz w:val="24"/>
          <w:szCs w:val="24"/>
        </w:rPr>
        <w:t>e será gatilho para início da próxima fase.</w:t>
      </w:r>
    </w:p>
    <w:p w14:paraId="3C01C7C6" w14:textId="5C998005" w:rsidR="0070530B" w:rsidRDefault="00000000">
      <w:pPr>
        <w:numPr>
          <w:ilvl w:val="0"/>
          <w:numId w:val="1"/>
        </w:numPr>
        <w:spacing w:line="284" w:lineRule="auto"/>
        <w:jc w:val="both"/>
        <w:rPr>
          <w:rFonts w:ascii="Arial" w:eastAsia="Arial" w:hAnsi="Arial" w:cs="Arial"/>
          <w:sz w:val="24"/>
          <w:szCs w:val="24"/>
        </w:rPr>
        <w:sectPr w:rsidR="0070530B">
          <w:pgSz w:w="11920" w:h="16860"/>
          <w:pgMar w:top="829" w:right="860" w:bottom="736" w:left="860" w:header="0" w:footer="0" w:gutter="0"/>
          <w:pgNumType w:start="1"/>
          <w:cols w:space="720"/>
        </w:sectPr>
      </w:pPr>
      <w:r>
        <w:rPr>
          <w:rFonts w:ascii="Arial" w:eastAsia="Arial" w:hAnsi="Arial" w:cs="Arial"/>
          <w:sz w:val="24"/>
          <w:szCs w:val="24"/>
        </w:rPr>
        <w:t xml:space="preserve">35%(trinta e cinco por cento) após entrega </w:t>
      </w:r>
      <w:ins w:id="16" w:author="Helio Conde" w:date="2022-11-07T15:05:00Z">
        <w:r w:rsidR="003A2467">
          <w:rPr>
            <w:rFonts w:ascii="Arial" w:eastAsia="Arial" w:hAnsi="Arial" w:cs="Arial"/>
            <w:sz w:val="24"/>
            <w:szCs w:val="24"/>
          </w:rPr>
          <w:t xml:space="preserve">e aceite </w:t>
        </w:r>
      </w:ins>
      <w:r>
        <w:rPr>
          <w:rFonts w:ascii="Arial" w:eastAsia="Arial" w:hAnsi="Arial" w:cs="Arial"/>
          <w:sz w:val="24"/>
          <w:szCs w:val="24"/>
        </w:rPr>
        <w:t>final do projeto</w:t>
      </w:r>
      <w:ins w:id="17" w:author="Helio Conde" w:date="2022-11-07T15:05:00Z">
        <w:r w:rsidR="003A2467">
          <w:rPr>
            <w:rFonts w:ascii="Arial" w:eastAsia="Arial" w:hAnsi="Arial" w:cs="Arial"/>
            <w:sz w:val="24"/>
            <w:szCs w:val="24"/>
          </w:rPr>
          <w:t xml:space="preserve"> funcionando</w:t>
        </w:r>
      </w:ins>
      <w:r>
        <w:rPr>
          <w:rFonts w:ascii="Arial" w:eastAsia="Arial" w:hAnsi="Arial" w:cs="Arial"/>
          <w:sz w:val="24"/>
          <w:szCs w:val="24"/>
        </w:rPr>
        <w:t>.</w:t>
      </w:r>
    </w:p>
    <w:p w14:paraId="2B59C72E" w14:textId="77777777" w:rsidR="0070530B" w:rsidRDefault="00000000">
      <w:pPr>
        <w:tabs>
          <w:tab w:val="left" w:pos="880"/>
        </w:tabs>
        <w:ind w:left="260"/>
        <w:rPr>
          <w:rFonts w:ascii="Arial" w:eastAsia="Arial" w:hAnsi="Arial" w:cs="Arial"/>
          <w:sz w:val="24"/>
          <w:szCs w:val="24"/>
        </w:rPr>
      </w:pPr>
      <w:r>
        <w:rPr>
          <w:rFonts w:ascii="Arial" w:eastAsia="Arial" w:hAnsi="Arial" w:cs="Arial"/>
          <w:sz w:val="24"/>
          <w:szCs w:val="24"/>
        </w:rPr>
        <w:lastRenderedPageBreak/>
        <w:t xml:space="preserve">    </w:t>
      </w:r>
      <w:r>
        <w:rPr>
          <w:rFonts w:ascii="Arial" w:eastAsia="Arial" w:hAnsi="Arial" w:cs="Arial"/>
          <w:b/>
          <w:sz w:val="24"/>
          <w:szCs w:val="24"/>
        </w:rPr>
        <w:t>​2º​ -</w:t>
      </w:r>
      <w:r>
        <w:rPr>
          <w:rFonts w:ascii="Arial" w:eastAsia="Arial" w:hAnsi="Arial" w:cs="Arial"/>
          <w:sz w:val="24"/>
          <w:szCs w:val="24"/>
        </w:rPr>
        <w:tab/>
        <w:t xml:space="preserve">     Estão inclusos todos os encargos e impostos.</w:t>
      </w:r>
    </w:p>
    <w:p w14:paraId="2E3AF7CB" w14:textId="11F21E0E" w:rsidR="0070530B" w:rsidDel="003A2467" w:rsidRDefault="00000000">
      <w:pPr>
        <w:tabs>
          <w:tab w:val="left" w:pos="1160"/>
        </w:tabs>
        <w:ind w:left="480"/>
        <w:rPr>
          <w:del w:id="18" w:author="Helio Conde" w:date="2022-11-07T15:05:00Z"/>
          <w:rFonts w:ascii="Arial" w:eastAsia="Arial" w:hAnsi="Arial" w:cs="Arial"/>
          <w:sz w:val="24"/>
          <w:szCs w:val="24"/>
        </w:rPr>
      </w:pPr>
      <w:r>
        <w:rPr>
          <w:rFonts w:ascii="Arial" w:eastAsia="Arial" w:hAnsi="Arial" w:cs="Arial"/>
          <w:b/>
          <w:sz w:val="24"/>
          <w:szCs w:val="24"/>
        </w:rPr>
        <w:t>3º -</w:t>
      </w:r>
      <w:r>
        <w:rPr>
          <w:rFonts w:ascii="Arial" w:eastAsia="Arial" w:hAnsi="Arial" w:cs="Arial"/>
          <w:sz w:val="24"/>
          <w:szCs w:val="24"/>
        </w:rPr>
        <w:tab/>
        <w:t xml:space="preserve">Em qualquer caso de rescisão contratual, </w:t>
      </w:r>
      <w:del w:id="19" w:author="Helio Conde" w:date="2022-11-07T15:05:00Z">
        <w:r w:rsidDel="003A2467">
          <w:rPr>
            <w:rFonts w:ascii="Arial" w:eastAsia="Arial" w:hAnsi="Arial" w:cs="Arial"/>
            <w:sz w:val="24"/>
            <w:szCs w:val="24"/>
          </w:rPr>
          <w:delText xml:space="preserve">não </w:delText>
        </w:r>
      </w:del>
      <w:r>
        <w:rPr>
          <w:rFonts w:ascii="Arial" w:eastAsia="Arial" w:hAnsi="Arial" w:cs="Arial"/>
          <w:sz w:val="24"/>
          <w:szCs w:val="24"/>
        </w:rPr>
        <w:t xml:space="preserve">ocorrerá a devolução </w:t>
      </w:r>
      <w:del w:id="20" w:author="Helio Conde" w:date="2022-11-07T15:05:00Z">
        <w:r w:rsidDel="003A2467">
          <w:rPr>
            <w:rFonts w:ascii="Arial" w:eastAsia="Arial" w:hAnsi="Arial" w:cs="Arial"/>
            <w:sz w:val="24"/>
            <w:szCs w:val="24"/>
          </w:rPr>
          <w:delText>de qualquer valor por parte da</w:delText>
        </w:r>
      </w:del>
      <w:ins w:id="21" w:author="Helio Conde" w:date="2022-11-07T15:05:00Z">
        <w:r w:rsidR="003A2467">
          <w:rPr>
            <w:rFonts w:ascii="Arial" w:eastAsia="Arial" w:hAnsi="Arial" w:cs="Arial"/>
            <w:sz w:val="24"/>
            <w:szCs w:val="24"/>
          </w:rPr>
          <w:t>referente a</w:t>
        </w:r>
      </w:ins>
      <w:ins w:id="22" w:author="Helio Conde" w:date="2022-11-07T15:06:00Z">
        <w:r w:rsidR="003A2467">
          <w:rPr>
            <w:rFonts w:ascii="Arial" w:eastAsia="Arial" w:hAnsi="Arial" w:cs="Arial"/>
            <w:sz w:val="24"/>
            <w:szCs w:val="24"/>
          </w:rPr>
          <w:t>(s) etapa(s) não cumpridas</w:t>
        </w:r>
      </w:ins>
      <w:ins w:id="23" w:author="Helio Conde" w:date="2022-11-07T15:08:00Z">
        <w:r w:rsidR="003A2467">
          <w:rPr>
            <w:rFonts w:ascii="Arial" w:eastAsia="Arial" w:hAnsi="Arial" w:cs="Arial"/>
            <w:sz w:val="24"/>
            <w:szCs w:val="24"/>
          </w:rPr>
          <w:t xml:space="preserve"> ou pendentes de entrega ou conclusão</w:t>
        </w:r>
      </w:ins>
      <w:ins w:id="24" w:author="Helio Conde" w:date="2022-11-07T15:06:00Z">
        <w:r w:rsidR="003A2467">
          <w:rPr>
            <w:rFonts w:ascii="Arial" w:eastAsia="Arial" w:hAnsi="Arial" w:cs="Arial"/>
            <w:sz w:val="24"/>
            <w:szCs w:val="24"/>
          </w:rPr>
          <w:t>.</w:t>
        </w:r>
      </w:ins>
    </w:p>
    <w:p w14:paraId="2740F68C" w14:textId="77777777" w:rsidR="0070530B" w:rsidRDefault="0070530B" w:rsidP="003A2467">
      <w:pPr>
        <w:tabs>
          <w:tab w:val="left" w:pos="1160"/>
        </w:tabs>
        <w:ind w:left="480"/>
        <w:rPr>
          <w:rFonts w:ascii="Arial" w:eastAsia="Arial" w:hAnsi="Arial" w:cs="Arial"/>
          <w:sz w:val="24"/>
          <w:szCs w:val="24"/>
        </w:rPr>
        <w:pPrChange w:id="25" w:author="Helio Conde" w:date="2022-11-07T15:05:00Z">
          <w:pPr>
            <w:spacing w:line="25" w:lineRule="auto"/>
          </w:pPr>
        </w:pPrChange>
      </w:pPr>
    </w:p>
    <w:p w14:paraId="023F1D7F" w14:textId="77777777" w:rsidR="0070530B" w:rsidRDefault="00000000">
      <w:pPr>
        <w:ind w:left="1180"/>
        <w:rPr>
          <w:rFonts w:ascii="Arial" w:eastAsia="Arial" w:hAnsi="Arial" w:cs="Arial"/>
          <w:sz w:val="24"/>
          <w:szCs w:val="24"/>
        </w:rPr>
      </w:pPr>
      <w:r>
        <w:rPr>
          <w:rFonts w:ascii="Arial" w:eastAsia="Arial" w:hAnsi="Arial" w:cs="Arial"/>
          <w:sz w:val="24"/>
          <w:szCs w:val="24"/>
        </w:rPr>
        <w:t>CONTRATADA.</w:t>
      </w:r>
    </w:p>
    <w:p w14:paraId="4A5B534C" w14:textId="77777777" w:rsidR="0070530B" w:rsidRDefault="0070530B">
      <w:pPr>
        <w:spacing w:line="30" w:lineRule="auto"/>
        <w:rPr>
          <w:rFonts w:ascii="Arial" w:eastAsia="Arial" w:hAnsi="Arial" w:cs="Arial"/>
          <w:sz w:val="24"/>
          <w:szCs w:val="24"/>
        </w:rPr>
      </w:pPr>
    </w:p>
    <w:p w14:paraId="2C97735D" w14:textId="77777777" w:rsidR="0070530B" w:rsidRDefault="00000000">
      <w:pPr>
        <w:tabs>
          <w:tab w:val="left" w:pos="1160"/>
        </w:tabs>
        <w:spacing w:line="282" w:lineRule="auto"/>
        <w:ind w:left="1180" w:hanging="691"/>
        <w:jc w:val="both"/>
        <w:rPr>
          <w:rFonts w:ascii="Arial" w:eastAsia="Arial" w:hAnsi="Arial" w:cs="Arial"/>
          <w:sz w:val="24"/>
          <w:szCs w:val="24"/>
        </w:rPr>
      </w:pPr>
      <w:r>
        <w:rPr>
          <w:rFonts w:ascii="Arial" w:eastAsia="Arial" w:hAnsi="Arial" w:cs="Arial"/>
          <w:b/>
          <w:sz w:val="24"/>
          <w:szCs w:val="24"/>
        </w:rPr>
        <w:t>4º -</w:t>
      </w:r>
      <w:r>
        <w:rPr>
          <w:rFonts w:ascii="Arial" w:eastAsia="Arial" w:hAnsi="Arial" w:cs="Arial"/>
          <w:sz w:val="24"/>
          <w:szCs w:val="24"/>
        </w:rPr>
        <w:tab/>
        <w:t>A CONTRATADA poderá extinguir o presente contrato, a qualquer tempo, mediante prévia notificação à CONTRATANTE sempre que, a seu critério, considerar caracterizado algum tipo de infração aos dispositivos constantes deste presente contrato.</w:t>
      </w:r>
    </w:p>
    <w:p w14:paraId="49317EB7" w14:textId="2E490563" w:rsidR="0070530B" w:rsidRDefault="00000000">
      <w:pPr>
        <w:tabs>
          <w:tab w:val="left" w:pos="1160"/>
        </w:tabs>
        <w:spacing w:line="282" w:lineRule="auto"/>
        <w:ind w:left="1180" w:hanging="691"/>
        <w:jc w:val="both"/>
        <w:rPr>
          <w:rFonts w:ascii="Arial" w:eastAsia="Arial" w:hAnsi="Arial" w:cs="Arial"/>
          <w:sz w:val="24"/>
          <w:szCs w:val="24"/>
        </w:rPr>
      </w:pPr>
      <w:r>
        <w:rPr>
          <w:rFonts w:ascii="Arial" w:eastAsia="Arial" w:hAnsi="Arial" w:cs="Arial"/>
          <w:b/>
          <w:sz w:val="24"/>
          <w:szCs w:val="24"/>
        </w:rPr>
        <w:t>5º -</w:t>
      </w:r>
      <w:r>
        <w:rPr>
          <w:rFonts w:ascii="Arial" w:eastAsia="Arial" w:hAnsi="Arial" w:cs="Arial"/>
          <w:sz w:val="24"/>
          <w:szCs w:val="24"/>
        </w:rPr>
        <w:tab/>
        <w:t xml:space="preserve">Em caso de atraso no pagamento das parcelas acordadas sem alguma justificativa anterior ou aviso prévio, a CONTRATANTE estará sujeita à multa de </w:t>
      </w:r>
      <w:del w:id="26" w:author="Helio Conde" w:date="2022-11-07T15:06:00Z">
        <w:r w:rsidDel="003A2467">
          <w:rPr>
            <w:rFonts w:ascii="Arial" w:eastAsia="Arial" w:hAnsi="Arial" w:cs="Arial"/>
            <w:sz w:val="24"/>
            <w:szCs w:val="24"/>
          </w:rPr>
          <w:delText>5</w:delText>
        </w:r>
      </w:del>
      <w:ins w:id="27" w:author="Helio Conde" w:date="2022-11-07T15:06:00Z">
        <w:r w:rsidR="003A2467">
          <w:rPr>
            <w:rFonts w:ascii="Arial" w:eastAsia="Arial" w:hAnsi="Arial" w:cs="Arial"/>
            <w:sz w:val="24"/>
            <w:szCs w:val="24"/>
          </w:rPr>
          <w:t>2</w:t>
        </w:r>
      </w:ins>
      <w:r>
        <w:rPr>
          <w:rFonts w:ascii="Arial" w:eastAsia="Arial" w:hAnsi="Arial" w:cs="Arial"/>
          <w:sz w:val="24"/>
          <w:szCs w:val="24"/>
        </w:rPr>
        <w:t>% (</w:t>
      </w:r>
      <w:del w:id="28" w:author="Helio Conde" w:date="2022-11-07T15:07:00Z">
        <w:r w:rsidDel="003A2467">
          <w:rPr>
            <w:rFonts w:ascii="Arial" w:eastAsia="Arial" w:hAnsi="Arial" w:cs="Arial"/>
            <w:sz w:val="24"/>
            <w:szCs w:val="24"/>
          </w:rPr>
          <w:delText xml:space="preserve">cinco </w:delText>
        </w:r>
      </w:del>
      <w:ins w:id="29" w:author="Helio Conde" w:date="2022-11-07T15:07:00Z">
        <w:r w:rsidR="003A2467">
          <w:rPr>
            <w:rFonts w:ascii="Arial" w:eastAsia="Arial" w:hAnsi="Arial" w:cs="Arial"/>
            <w:sz w:val="24"/>
            <w:szCs w:val="24"/>
          </w:rPr>
          <w:t>dois</w:t>
        </w:r>
        <w:r w:rsidR="003A2467">
          <w:rPr>
            <w:rFonts w:ascii="Arial" w:eastAsia="Arial" w:hAnsi="Arial" w:cs="Arial"/>
            <w:sz w:val="24"/>
            <w:szCs w:val="24"/>
          </w:rPr>
          <w:t xml:space="preserve"> </w:t>
        </w:r>
      </w:ins>
      <w:r>
        <w:rPr>
          <w:rFonts w:ascii="Arial" w:eastAsia="Arial" w:hAnsi="Arial" w:cs="Arial"/>
          <w:sz w:val="24"/>
          <w:szCs w:val="24"/>
        </w:rPr>
        <w:t>por cento) do valor da parcela</w:t>
      </w:r>
      <w:ins w:id="30" w:author="Helio Conde" w:date="2022-11-07T15:06:00Z">
        <w:r w:rsidR="003A2467">
          <w:rPr>
            <w:rFonts w:ascii="Arial" w:eastAsia="Arial" w:hAnsi="Arial" w:cs="Arial"/>
            <w:sz w:val="24"/>
            <w:szCs w:val="24"/>
          </w:rPr>
          <w:t xml:space="preserve">, mais correção e juros de 1% (um </w:t>
        </w:r>
      </w:ins>
      <w:ins w:id="31" w:author="Helio Conde" w:date="2022-11-07T15:07:00Z">
        <w:r w:rsidR="003A2467">
          <w:rPr>
            <w:rFonts w:ascii="Arial" w:eastAsia="Arial" w:hAnsi="Arial" w:cs="Arial"/>
            <w:sz w:val="24"/>
            <w:szCs w:val="24"/>
          </w:rPr>
          <w:t xml:space="preserve">por cento) ao mês </w:t>
        </w:r>
      </w:ins>
      <w:del w:id="32" w:author="Helio Conde" w:date="2022-11-07T15:07:00Z">
        <w:r w:rsidDel="003A2467">
          <w:rPr>
            <w:rFonts w:ascii="Arial" w:eastAsia="Arial" w:hAnsi="Arial" w:cs="Arial"/>
            <w:sz w:val="24"/>
            <w:szCs w:val="24"/>
          </w:rPr>
          <w:delText xml:space="preserve"> por dia de atraso</w:delText>
        </w:r>
      </w:del>
      <w:r>
        <w:rPr>
          <w:rFonts w:ascii="Arial" w:eastAsia="Arial" w:hAnsi="Arial" w:cs="Arial"/>
          <w:sz w:val="24"/>
          <w:szCs w:val="24"/>
        </w:rPr>
        <w:t>.</w:t>
      </w:r>
    </w:p>
    <w:p w14:paraId="0AD71AB6" w14:textId="77777777" w:rsidR="0070530B" w:rsidRDefault="00000000">
      <w:pPr>
        <w:tabs>
          <w:tab w:val="left" w:pos="1160"/>
        </w:tabs>
        <w:spacing w:line="324" w:lineRule="auto"/>
        <w:ind w:left="1180" w:hanging="691"/>
        <w:jc w:val="both"/>
        <w:rPr>
          <w:rFonts w:ascii="Arial" w:eastAsia="Arial" w:hAnsi="Arial" w:cs="Arial"/>
          <w:sz w:val="24"/>
          <w:szCs w:val="24"/>
        </w:rPr>
      </w:pPr>
      <w:r>
        <w:rPr>
          <w:rFonts w:ascii="Arial" w:eastAsia="Arial" w:hAnsi="Arial" w:cs="Arial"/>
          <w:b/>
          <w:sz w:val="24"/>
          <w:szCs w:val="24"/>
        </w:rPr>
        <w:t>6º -</w:t>
      </w:r>
      <w:r>
        <w:rPr>
          <w:rFonts w:ascii="Arial" w:eastAsia="Arial" w:hAnsi="Arial" w:cs="Arial"/>
          <w:sz w:val="24"/>
          <w:szCs w:val="24"/>
        </w:rPr>
        <w:tab/>
        <w:t>O não pagamento, do serviço prestado, até a data do vencimento sujeitará a CONTRATANTE, imediata e independentemente de notificação ou interpelação judicial ou extrajudicial.</w:t>
      </w:r>
    </w:p>
    <w:p w14:paraId="79285EA1" w14:textId="77777777" w:rsidR="0070530B" w:rsidRDefault="0070530B">
      <w:pPr>
        <w:spacing w:line="187" w:lineRule="auto"/>
        <w:rPr>
          <w:rFonts w:ascii="Arial" w:eastAsia="Arial" w:hAnsi="Arial" w:cs="Arial"/>
          <w:sz w:val="24"/>
          <w:szCs w:val="24"/>
        </w:rPr>
      </w:pPr>
    </w:p>
    <w:p w14:paraId="1CC32E44" w14:textId="77777777" w:rsidR="0070530B" w:rsidRDefault="00000000">
      <w:pPr>
        <w:rPr>
          <w:rFonts w:ascii="Arial" w:eastAsia="Arial" w:hAnsi="Arial" w:cs="Arial"/>
          <w:sz w:val="24"/>
          <w:szCs w:val="24"/>
        </w:rPr>
      </w:pPr>
      <w:r>
        <w:rPr>
          <w:rFonts w:ascii="Arial" w:eastAsia="Arial" w:hAnsi="Arial" w:cs="Arial"/>
          <w:b/>
          <w:sz w:val="24"/>
          <w:szCs w:val="24"/>
        </w:rPr>
        <w:t>CLÁUSULA SEXTA: RESCISÃO DE CONTRATO</w:t>
      </w:r>
    </w:p>
    <w:p w14:paraId="06D2B036" w14:textId="77777777" w:rsidR="0070530B" w:rsidRDefault="0070530B">
      <w:pPr>
        <w:spacing w:line="175" w:lineRule="auto"/>
        <w:rPr>
          <w:rFonts w:ascii="Arial" w:eastAsia="Arial" w:hAnsi="Arial" w:cs="Arial"/>
          <w:sz w:val="24"/>
          <w:szCs w:val="24"/>
        </w:rPr>
      </w:pPr>
    </w:p>
    <w:p w14:paraId="5BBEC25C" w14:textId="77777777" w:rsidR="0070530B" w:rsidRDefault="00000000">
      <w:pPr>
        <w:tabs>
          <w:tab w:val="left" w:pos="1160"/>
        </w:tabs>
        <w:spacing w:line="324" w:lineRule="auto"/>
        <w:ind w:left="1180" w:hanging="691"/>
        <w:jc w:val="both"/>
        <w:rPr>
          <w:rFonts w:ascii="Arial" w:eastAsia="Arial" w:hAnsi="Arial" w:cs="Arial"/>
          <w:sz w:val="24"/>
          <w:szCs w:val="24"/>
        </w:rPr>
      </w:pPr>
      <w:r>
        <w:rPr>
          <w:rFonts w:ascii="Arial" w:eastAsia="Arial" w:hAnsi="Arial" w:cs="Arial"/>
          <w:b/>
          <w:sz w:val="24"/>
          <w:szCs w:val="24"/>
        </w:rPr>
        <w:t>1º -</w:t>
      </w:r>
      <w:r>
        <w:rPr>
          <w:rFonts w:ascii="Arial" w:eastAsia="Arial" w:hAnsi="Arial" w:cs="Arial"/>
          <w:sz w:val="24"/>
          <w:szCs w:val="24"/>
        </w:rPr>
        <w:tab/>
      </w:r>
      <w:r>
        <w:rPr>
          <w:rFonts w:ascii="Arial" w:eastAsia="Arial" w:hAnsi="Arial" w:cs="Arial"/>
          <w:sz w:val="24"/>
          <w:szCs w:val="24"/>
        </w:rPr>
        <w:tab/>
        <w:t>O presente contrato poderá ser considerado rescindido de pleno direito, na ocorrência de inadimplência ou não cumprimento de prazos por uma das partes;</w:t>
      </w:r>
    </w:p>
    <w:p w14:paraId="40332CD9" w14:textId="77777777" w:rsidR="0070530B" w:rsidRDefault="0070530B">
      <w:pPr>
        <w:spacing w:line="190" w:lineRule="auto"/>
        <w:rPr>
          <w:rFonts w:ascii="Arial" w:eastAsia="Arial" w:hAnsi="Arial" w:cs="Arial"/>
          <w:sz w:val="24"/>
          <w:szCs w:val="24"/>
        </w:rPr>
      </w:pPr>
    </w:p>
    <w:p w14:paraId="064C4A1E" w14:textId="77777777" w:rsidR="0070530B" w:rsidRDefault="00000000">
      <w:pPr>
        <w:tabs>
          <w:tab w:val="left" w:pos="1160"/>
        </w:tabs>
        <w:spacing w:line="291" w:lineRule="auto"/>
        <w:ind w:left="1180" w:hanging="691"/>
        <w:jc w:val="both"/>
        <w:rPr>
          <w:rFonts w:ascii="Arial" w:eastAsia="Arial" w:hAnsi="Arial" w:cs="Arial"/>
          <w:sz w:val="24"/>
          <w:szCs w:val="24"/>
        </w:rPr>
      </w:pPr>
      <w:r>
        <w:rPr>
          <w:rFonts w:ascii="Arial" w:eastAsia="Arial" w:hAnsi="Arial" w:cs="Arial"/>
          <w:b/>
          <w:sz w:val="24"/>
          <w:szCs w:val="24"/>
        </w:rPr>
        <w:t>2º -</w:t>
      </w:r>
      <w:r>
        <w:rPr>
          <w:rFonts w:ascii="Arial" w:eastAsia="Arial" w:hAnsi="Arial" w:cs="Arial"/>
          <w:sz w:val="24"/>
          <w:szCs w:val="24"/>
        </w:rPr>
        <w:tab/>
        <w:t>O presente contrato poderá ser rescindido por extinção de qualquer das partes, decretação de concordata ou falência; decurso natural do prazo, caso não seja renovado automaticamente; denúncia manifestada expressamente pela parte interessada à parte infratora, com antecedência mínima de 10 (dez) dias, nos casos em que não for respeitada, pela parte infratora, qualquer uma das cláusulas anteriores.</w:t>
      </w:r>
    </w:p>
    <w:p w14:paraId="37C406BD" w14:textId="74737313" w:rsidR="0070530B" w:rsidRDefault="0070530B">
      <w:pPr>
        <w:spacing w:line="200" w:lineRule="auto"/>
        <w:rPr>
          <w:ins w:id="33" w:author="Helio Conde" w:date="2022-11-07T15:13:00Z"/>
          <w:rFonts w:ascii="Arial" w:eastAsia="Arial" w:hAnsi="Arial" w:cs="Arial"/>
          <w:sz w:val="24"/>
          <w:szCs w:val="24"/>
        </w:rPr>
      </w:pPr>
    </w:p>
    <w:p w14:paraId="0C12935F" w14:textId="77777777" w:rsidR="00203376" w:rsidRDefault="00203376">
      <w:pPr>
        <w:spacing w:line="200" w:lineRule="auto"/>
        <w:rPr>
          <w:rFonts w:ascii="Arial" w:eastAsia="Arial" w:hAnsi="Arial" w:cs="Arial"/>
          <w:sz w:val="24"/>
          <w:szCs w:val="24"/>
        </w:rPr>
      </w:pPr>
    </w:p>
    <w:p w14:paraId="76435015" w14:textId="77777777" w:rsidR="0070530B" w:rsidRDefault="0070530B">
      <w:pPr>
        <w:spacing w:line="293" w:lineRule="auto"/>
        <w:rPr>
          <w:rFonts w:ascii="Arial" w:eastAsia="Arial" w:hAnsi="Arial" w:cs="Arial"/>
          <w:sz w:val="24"/>
          <w:szCs w:val="24"/>
        </w:rPr>
      </w:pPr>
    </w:p>
    <w:p w14:paraId="78FCF3B7" w14:textId="77777777" w:rsidR="00203376" w:rsidRDefault="00000000">
      <w:pPr>
        <w:rPr>
          <w:ins w:id="34" w:author="Helio Conde" w:date="2022-11-07T15:13:00Z"/>
          <w:rFonts w:ascii="Arial" w:eastAsia="Arial" w:hAnsi="Arial" w:cs="Arial"/>
          <w:b/>
          <w:sz w:val="24"/>
          <w:szCs w:val="24"/>
        </w:rPr>
      </w:pPr>
      <w:r>
        <w:rPr>
          <w:rFonts w:ascii="Arial" w:eastAsia="Arial" w:hAnsi="Arial" w:cs="Arial"/>
          <w:b/>
          <w:sz w:val="24"/>
          <w:szCs w:val="24"/>
        </w:rPr>
        <w:t xml:space="preserve">CLÁUSULA SÉTIMA: </w:t>
      </w:r>
      <w:ins w:id="35" w:author="Helio Conde" w:date="2022-11-07T15:13:00Z">
        <w:r w:rsidR="00203376">
          <w:rPr>
            <w:rFonts w:ascii="Arial" w:eastAsia="Arial" w:hAnsi="Arial" w:cs="Arial"/>
            <w:b/>
            <w:sz w:val="24"/>
            <w:szCs w:val="24"/>
          </w:rPr>
          <w:t>CONFIDENCIALIDADE</w:t>
        </w:r>
      </w:ins>
    </w:p>
    <w:p w14:paraId="2ACD3B20" w14:textId="77777777" w:rsidR="00203376" w:rsidRDefault="00203376">
      <w:pPr>
        <w:rPr>
          <w:ins w:id="36" w:author="Helio Conde" w:date="2022-11-07T15:13:00Z"/>
          <w:rFonts w:ascii="Arial" w:eastAsia="Arial" w:hAnsi="Arial" w:cs="Arial"/>
          <w:b/>
          <w:sz w:val="24"/>
          <w:szCs w:val="24"/>
        </w:rPr>
      </w:pPr>
    </w:p>
    <w:p w14:paraId="2A88D4E1" w14:textId="42C3CC5A" w:rsidR="00203376" w:rsidRPr="00203376" w:rsidRDefault="00203376" w:rsidP="00203376">
      <w:pPr>
        <w:pStyle w:val="PargrafodaLista"/>
        <w:ind w:left="1134"/>
        <w:jc w:val="both"/>
        <w:rPr>
          <w:ins w:id="37" w:author="Helio Conde" w:date="2022-11-07T15:13:00Z"/>
          <w:rFonts w:ascii="Arial" w:hAnsi="Arial" w:cs="Arial"/>
          <w:color w:val="0D0D0D"/>
          <w:sz w:val="24"/>
          <w:szCs w:val="24"/>
          <w:rPrChange w:id="38" w:author="Helio Conde" w:date="2022-11-07T15:14:00Z">
            <w:rPr>
              <w:ins w:id="39" w:author="Helio Conde" w:date="2022-11-07T15:13:00Z"/>
              <w:rFonts w:ascii="Palatino Linotype" w:hAnsi="Palatino Linotype" w:cs="Calibri"/>
              <w:color w:val="0D0D0D"/>
              <w:sz w:val="22"/>
              <w:szCs w:val="22"/>
            </w:rPr>
          </w:rPrChange>
        </w:rPr>
        <w:pPrChange w:id="40" w:author="Helio Conde" w:date="2022-11-07T15:16:00Z">
          <w:pPr>
            <w:pStyle w:val="PargrafodaLista"/>
            <w:numPr>
              <w:ilvl w:val="1"/>
              <w:numId w:val="2"/>
            </w:numPr>
            <w:ind w:left="0"/>
            <w:jc w:val="both"/>
          </w:pPr>
        </w:pPrChange>
      </w:pPr>
      <w:ins w:id="41" w:author="Helio Conde" w:date="2022-11-07T15:13:00Z">
        <w:r w:rsidRPr="00203376">
          <w:rPr>
            <w:rFonts w:ascii="Arial" w:hAnsi="Arial" w:cs="Arial"/>
            <w:color w:val="0D0D0D"/>
            <w:sz w:val="24"/>
            <w:szCs w:val="24"/>
            <w:rPrChange w:id="42" w:author="Helio Conde" w:date="2022-11-07T15:14:00Z">
              <w:rPr>
                <w:rFonts w:ascii="Palatino Linotype" w:hAnsi="Palatino Linotype" w:cs="Calibri"/>
                <w:color w:val="0D0D0D"/>
                <w:sz w:val="22"/>
                <w:szCs w:val="22"/>
              </w:rPr>
            </w:rPrChange>
          </w:rPr>
          <w:t xml:space="preserve">1º </w:t>
        </w:r>
      </w:ins>
      <w:ins w:id="43" w:author="Helio Conde" w:date="2022-11-07T15:15:00Z">
        <w:r>
          <w:rPr>
            <w:rFonts w:ascii="Arial" w:hAnsi="Arial" w:cs="Arial"/>
            <w:color w:val="0D0D0D"/>
            <w:sz w:val="24"/>
            <w:szCs w:val="24"/>
          </w:rPr>
          <w:t xml:space="preserve">- </w:t>
        </w:r>
      </w:ins>
      <w:ins w:id="44" w:author="Helio Conde" w:date="2022-11-07T15:13:00Z">
        <w:r w:rsidRPr="00203376">
          <w:rPr>
            <w:rFonts w:ascii="Arial" w:hAnsi="Arial" w:cs="Arial"/>
            <w:color w:val="0D0D0D"/>
            <w:sz w:val="24"/>
            <w:szCs w:val="24"/>
            <w:rPrChange w:id="45" w:author="Helio Conde" w:date="2022-11-07T15:14:00Z">
              <w:rPr>
                <w:rFonts w:ascii="Palatino Linotype" w:hAnsi="Palatino Linotype" w:cs="Calibri"/>
                <w:color w:val="0D0D0D"/>
                <w:sz w:val="22"/>
                <w:szCs w:val="22"/>
              </w:rPr>
            </w:rPrChange>
          </w:rPr>
          <w:t>Toda e qualquer informação entregue por uma Parte à outra, oralmente ou por escrito, será considerada como confidencial, e não poderá ser divulgada de qualquer forma, a terceiros, exceto mediante autorização prévia e por escrito da Parte detentora de tal informação. As informações recebidas não poderão ser utilizadas para qualquer propósito diverso daqueles estabelecidos neste Contrato. As disposições acima não se aplicam em relação a:</w:t>
        </w:r>
      </w:ins>
    </w:p>
    <w:p w14:paraId="5E5B858B" w14:textId="77777777" w:rsidR="00203376" w:rsidRPr="00203376" w:rsidRDefault="00203376" w:rsidP="00203376">
      <w:pPr>
        <w:ind w:left="1134"/>
        <w:jc w:val="both"/>
        <w:rPr>
          <w:ins w:id="46" w:author="Helio Conde" w:date="2022-11-07T15:13:00Z"/>
          <w:rFonts w:ascii="Arial" w:hAnsi="Arial" w:cs="Arial"/>
          <w:color w:val="0D0D0D"/>
          <w:sz w:val="24"/>
          <w:szCs w:val="24"/>
          <w:rPrChange w:id="47" w:author="Helio Conde" w:date="2022-11-07T15:14:00Z">
            <w:rPr>
              <w:ins w:id="48" w:author="Helio Conde" w:date="2022-11-07T15:13:00Z"/>
              <w:rFonts w:ascii="Palatino Linotype" w:hAnsi="Palatino Linotype" w:cs="Calibri"/>
              <w:color w:val="0D0D0D"/>
            </w:rPr>
          </w:rPrChange>
        </w:rPr>
        <w:pPrChange w:id="49" w:author="Helio Conde" w:date="2022-11-07T15:16:00Z">
          <w:pPr>
            <w:jc w:val="both"/>
          </w:pPr>
        </w:pPrChange>
      </w:pPr>
    </w:p>
    <w:p w14:paraId="781EFC1C" w14:textId="77777777" w:rsidR="00203376" w:rsidRPr="00203376" w:rsidRDefault="00203376" w:rsidP="00203376">
      <w:pPr>
        <w:ind w:left="1701"/>
        <w:jc w:val="both"/>
        <w:rPr>
          <w:ins w:id="50" w:author="Helio Conde" w:date="2022-11-07T15:13:00Z"/>
          <w:rFonts w:ascii="Arial" w:hAnsi="Arial" w:cs="Arial"/>
          <w:color w:val="0D0D0D"/>
          <w:sz w:val="24"/>
          <w:szCs w:val="24"/>
          <w:rPrChange w:id="51" w:author="Helio Conde" w:date="2022-11-07T15:14:00Z">
            <w:rPr>
              <w:ins w:id="52" w:author="Helio Conde" w:date="2022-11-07T15:13:00Z"/>
              <w:rFonts w:ascii="Palatino Linotype" w:hAnsi="Palatino Linotype" w:cs="Calibri"/>
              <w:color w:val="0D0D0D"/>
            </w:rPr>
          </w:rPrChange>
        </w:rPr>
        <w:pPrChange w:id="53" w:author="Helio Conde" w:date="2022-11-07T15:16:00Z">
          <w:pPr>
            <w:ind w:left="708"/>
            <w:jc w:val="both"/>
          </w:pPr>
        </w:pPrChange>
      </w:pPr>
      <w:ins w:id="54" w:author="Helio Conde" w:date="2022-11-07T15:13:00Z">
        <w:r w:rsidRPr="00203376">
          <w:rPr>
            <w:rFonts w:ascii="Arial" w:hAnsi="Arial" w:cs="Arial"/>
            <w:color w:val="0D0D0D"/>
            <w:sz w:val="24"/>
            <w:szCs w:val="24"/>
            <w:rPrChange w:id="55" w:author="Helio Conde" w:date="2022-11-07T15:14:00Z">
              <w:rPr>
                <w:rFonts w:ascii="Palatino Linotype" w:hAnsi="Palatino Linotype" w:cs="Calibri"/>
                <w:color w:val="0D0D0D"/>
              </w:rPr>
            </w:rPrChange>
          </w:rPr>
          <w:t>i.</w:t>
        </w:r>
        <w:r w:rsidRPr="00203376">
          <w:rPr>
            <w:rFonts w:ascii="Arial" w:hAnsi="Arial" w:cs="Arial"/>
            <w:color w:val="0D0D0D"/>
            <w:sz w:val="24"/>
            <w:szCs w:val="24"/>
            <w:rPrChange w:id="56" w:author="Helio Conde" w:date="2022-11-07T15:14:00Z">
              <w:rPr>
                <w:rFonts w:ascii="Palatino Linotype" w:hAnsi="Palatino Linotype" w:cs="Calibri"/>
                <w:color w:val="0D0D0D"/>
              </w:rPr>
            </w:rPrChange>
          </w:rPr>
          <w:tab/>
          <w:t>Informações que, no momento da divulgação, sejam de domínio público;</w:t>
        </w:r>
      </w:ins>
    </w:p>
    <w:p w14:paraId="57BABD79" w14:textId="77777777" w:rsidR="00203376" w:rsidRPr="00203376" w:rsidRDefault="00203376" w:rsidP="00203376">
      <w:pPr>
        <w:ind w:left="1701"/>
        <w:jc w:val="both"/>
        <w:rPr>
          <w:ins w:id="57" w:author="Helio Conde" w:date="2022-11-07T15:13:00Z"/>
          <w:rFonts w:ascii="Arial" w:hAnsi="Arial" w:cs="Arial"/>
          <w:color w:val="0D0D0D"/>
          <w:sz w:val="24"/>
          <w:szCs w:val="24"/>
          <w:rPrChange w:id="58" w:author="Helio Conde" w:date="2022-11-07T15:14:00Z">
            <w:rPr>
              <w:ins w:id="59" w:author="Helio Conde" w:date="2022-11-07T15:13:00Z"/>
              <w:rFonts w:ascii="Palatino Linotype" w:hAnsi="Palatino Linotype" w:cs="Calibri"/>
              <w:color w:val="0D0D0D"/>
            </w:rPr>
          </w:rPrChange>
        </w:rPr>
        <w:pPrChange w:id="60" w:author="Helio Conde" w:date="2022-11-07T15:16:00Z">
          <w:pPr>
            <w:ind w:left="708"/>
            <w:jc w:val="both"/>
          </w:pPr>
        </w:pPrChange>
      </w:pPr>
      <w:ins w:id="61" w:author="Helio Conde" w:date="2022-11-07T15:13:00Z">
        <w:r w:rsidRPr="00203376">
          <w:rPr>
            <w:rFonts w:ascii="Arial" w:hAnsi="Arial" w:cs="Arial"/>
            <w:color w:val="0D0D0D"/>
            <w:sz w:val="24"/>
            <w:szCs w:val="24"/>
            <w:rPrChange w:id="62" w:author="Helio Conde" w:date="2022-11-07T15:14:00Z">
              <w:rPr>
                <w:rFonts w:ascii="Palatino Linotype" w:hAnsi="Palatino Linotype" w:cs="Calibri"/>
                <w:color w:val="0D0D0D"/>
              </w:rPr>
            </w:rPrChange>
          </w:rPr>
          <w:t>ii.</w:t>
        </w:r>
        <w:r w:rsidRPr="00203376">
          <w:rPr>
            <w:rFonts w:ascii="Arial" w:hAnsi="Arial" w:cs="Arial"/>
            <w:color w:val="0D0D0D"/>
            <w:sz w:val="24"/>
            <w:szCs w:val="24"/>
            <w:rPrChange w:id="63" w:author="Helio Conde" w:date="2022-11-07T15:14:00Z">
              <w:rPr>
                <w:rFonts w:ascii="Palatino Linotype" w:hAnsi="Palatino Linotype" w:cs="Calibri"/>
                <w:color w:val="0D0D0D"/>
              </w:rPr>
            </w:rPrChange>
          </w:rPr>
          <w:tab/>
          <w:t>Informações divulgadas às Partes por terceiros, sem que isso represente infração;</w:t>
        </w:r>
      </w:ins>
    </w:p>
    <w:p w14:paraId="3203BC2D" w14:textId="77777777" w:rsidR="00203376" w:rsidRPr="00203376" w:rsidRDefault="00203376" w:rsidP="00203376">
      <w:pPr>
        <w:ind w:left="1701"/>
        <w:jc w:val="both"/>
        <w:rPr>
          <w:ins w:id="64" w:author="Helio Conde" w:date="2022-11-07T15:13:00Z"/>
          <w:rFonts w:ascii="Arial" w:hAnsi="Arial" w:cs="Arial"/>
          <w:color w:val="0D0D0D"/>
          <w:sz w:val="24"/>
          <w:szCs w:val="24"/>
          <w:rPrChange w:id="65" w:author="Helio Conde" w:date="2022-11-07T15:14:00Z">
            <w:rPr>
              <w:ins w:id="66" w:author="Helio Conde" w:date="2022-11-07T15:13:00Z"/>
              <w:rFonts w:ascii="Palatino Linotype" w:hAnsi="Palatino Linotype" w:cs="Calibri"/>
              <w:color w:val="0D0D0D"/>
            </w:rPr>
          </w:rPrChange>
        </w:rPr>
        <w:pPrChange w:id="67" w:author="Helio Conde" w:date="2022-11-07T15:16:00Z">
          <w:pPr>
            <w:ind w:left="708"/>
            <w:jc w:val="both"/>
          </w:pPr>
        </w:pPrChange>
      </w:pPr>
      <w:ins w:id="68" w:author="Helio Conde" w:date="2022-11-07T15:13:00Z">
        <w:r w:rsidRPr="00203376">
          <w:rPr>
            <w:rFonts w:ascii="Arial" w:hAnsi="Arial" w:cs="Arial"/>
            <w:color w:val="0D0D0D"/>
            <w:sz w:val="24"/>
            <w:szCs w:val="24"/>
            <w:rPrChange w:id="69" w:author="Helio Conde" w:date="2022-11-07T15:14:00Z">
              <w:rPr>
                <w:rFonts w:ascii="Palatino Linotype" w:hAnsi="Palatino Linotype" w:cs="Calibri"/>
                <w:color w:val="0D0D0D"/>
              </w:rPr>
            </w:rPrChange>
          </w:rPr>
          <w:t>iii.</w:t>
        </w:r>
        <w:r w:rsidRPr="00203376">
          <w:rPr>
            <w:rFonts w:ascii="Arial" w:hAnsi="Arial" w:cs="Arial"/>
            <w:color w:val="0D0D0D"/>
            <w:sz w:val="24"/>
            <w:szCs w:val="24"/>
            <w:rPrChange w:id="70" w:author="Helio Conde" w:date="2022-11-07T15:14:00Z">
              <w:rPr>
                <w:rFonts w:ascii="Palatino Linotype" w:hAnsi="Palatino Linotype" w:cs="Calibri"/>
                <w:color w:val="0D0D0D"/>
              </w:rPr>
            </w:rPrChange>
          </w:rPr>
          <w:tab/>
          <w:t>Informações divulgadas com autorização expressa da outra Parte; e/ou</w:t>
        </w:r>
      </w:ins>
    </w:p>
    <w:p w14:paraId="5456CF6E" w14:textId="43061619" w:rsidR="00203376" w:rsidRDefault="00203376" w:rsidP="00203376">
      <w:pPr>
        <w:ind w:left="1701"/>
        <w:jc w:val="both"/>
        <w:rPr>
          <w:ins w:id="71" w:author="Helio Conde" w:date="2022-11-07T15:15:00Z"/>
          <w:rFonts w:ascii="Arial" w:hAnsi="Arial" w:cs="Arial"/>
          <w:color w:val="0D0D0D"/>
          <w:sz w:val="24"/>
          <w:szCs w:val="24"/>
        </w:rPr>
        <w:pPrChange w:id="72" w:author="Helio Conde" w:date="2022-11-07T15:16:00Z">
          <w:pPr>
            <w:ind w:left="708"/>
            <w:jc w:val="both"/>
          </w:pPr>
        </w:pPrChange>
      </w:pPr>
      <w:ins w:id="73" w:author="Helio Conde" w:date="2022-11-07T15:13:00Z">
        <w:r w:rsidRPr="00203376">
          <w:rPr>
            <w:rFonts w:ascii="Arial" w:hAnsi="Arial" w:cs="Arial"/>
            <w:color w:val="0D0D0D"/>
            <w:sz w:val="24"/>
            <w:szCs w:val="24"/>
            <w:rPrChange w:id="74" w:author="Helio Conde" w:date="2022-11-07T15:14:00Z">
              <w:rPr>
                <w:rFonts w:ascii="Palatino Linotype" w:hAnsi="Palatino Linotype" w:cs="Calibri"/>
                <w:color w:val="0D0D0D"/>
              </w:rPr>
            </w:rPrChange>
          </w:rPr>
          <w:t>iv.</w:t>
        </w:r>
        <w:r w:rsidRPr="00203376">
          <w:rPr>
            <w:rFonts w:ascii="Arial" w:hAnsi="Arial" w:cs="Arial"/>
            <w:color w:val="0D0D0D"/>
            <w:sz w:val="24"/>
            <w:szCs w:val="24"/>
            <w:rPrChange w:id="75" w:author="Helio Conde" w:date="2022-11-07T15:14:00Z">
              <w:rPr>
                <w:rFonts w:ascii="Palatino Linotype" w:hAnsi="Palatino Linotype" w:cs="Calibri"/>
                <w:color w:val="0D0D0D"/>
              </w:rPr>
            </w:rPrChange>
          </w:rPr>
          <w:tab/>
          <w:t>Informações solicitadas por autoridades públicas ou por ordem judicial, ocasião em que a Parte que recebeu tal ordem deverá informar à outra Parte acerca do ocorrido, em até 24 (vinte e quatro) horas.</w:t>
        </w:r>
      </w:ins>
    </w:p>
    <w:p w14:paraId="5B8A89CF" w14:textId="77777777" w:rsidR="00203376" w:rsidRPr="00203376" w:rsidRDefault="00203376" w:rsidP="00203376">
      <w:pPr>
        <w:ind w:left="1134"/>
        <w:jc w:val="both"/>
        <w:rPr>
          <w:ins w:id="76" w:author="Helio Conde" w:date="2022-11-07T15:13:00Z"/>
          <w:rFonts w:ascii="Arial" w:hAnsi="Arial" w:cs="Arial"/>
          <w:color w:val="0D0D0D"/>
          <w:sz w:val="24"/>
          <w:szCs w:val="24"/>
          <w:rPrChange w:id="77" w:author="Helio Conde" w:date="2022-11-07T15:14:00Z">
            <w:rPr>
              <w:ins w:id="78" w:author="Helio Conde" w:date="2022-11-07T15:13:00Z"/>
              <w:rFonts w:ascii="Palatino Linotype" w:hAnsi="Palatino Linotype" w:cs="Calibri"/>
              <w:color w:val="0D0D0D"/>
            </w:rPr>
          </w:rPrChange>
        </w:rPr>
        <w:pPrChange w:id="79" w:author="Helio Conde" w:date="2022-11-07T15:16:00Z">
          <w:pPr>
            <w:ind w:left="708"/>
            <w:jc w:val="both"/>
          </w:pPr>
        </w:pPrChange>
      </w:pPr>
    </w:p>
    <w:p w14:paraId="122492DA" w14:textId="69846B34" w:rsidR="00203376" w:rsidRPr="00203376" w:rsidRDefault="00203376" w:rsidP="00203376">
      <w:pPr>
        <w:pStyle w:val="PargrafodaLista"/>
        <w:ind w:left="1134"/>
        <w:jc w:val="both"/>
        <w:rPr>
          <w:ins w:id="80" w:author="Helio Conde" w:date="2022-11-07T15:13:00Z"/>
          <w:rFonts w:ascii="Arial" w:hAnsi="Arial" w:cs="Arial"/>
          <w:color w:val="0D0D0D"/>
          <w:sz w:val="24"/>
          <w:szCs w:val="24"/>
          <w:rPrChange w:id="81" w:author="Helio Conde" w:date="2022-11-07T15:14:00Z">
            <w:rPr>
              <w:ins w:id="82" w:author="Helio Conde" w:date="2022-11-07T15:13:00Z"/>
              <w:rFonts w:ascii="Palatino Linotype" w:hAnsi="Palatino Linotype" w:cs="Calibri"/>
              <w:color w:val="0D0D0D"/>
              <w:sz w:val="22"/>
              <w:szCs w:val="22"/>
            </w:rPr>
          </w:rPrChange>
        </w:rPr>
        <w:pPrChange w:id="83" w:author="Helio Conde" w:date="2022-11-07T15:16:00Z">
          <w:pPr>
            <w:pStyle w:val="PargrafodaLista"/>
            <w:numPr>
              <w:ilvl w:val="1"/>
              <w:numId w:val="2"/>
            </w:numPr>
            <w:ind w:left="0"/>
            <w:jc w:val="both"/>
          </w:pPr>
        </w:pPrChange>
      </w:pPr>
      <w:ins w:id="84" w:author="Helio Conde" w:date="2022-11-07T15:14:00Z">
        <w:r w:rsidRPr="00203376">
          <w:rPr>
            <w:rFonts w:ascii="Arial" w:hAnsi="Arial" w:cs="Arial"/>
            <w:color w:val="0D0D0D"/>
            <w:sz w:val="24"/>
            <w:szCs w:val="24"/>
            <w:rPrChange w:id="85" w:author="Helio Conde" w:date="2022-11-07T15:14:00Z">
              <w:rPr>
                <w:rFonts w:ascii="Palatino Linotype" w:hAnsi="Palatino Linotype" w:cs="Calibri"/>
                <w:color w:val="0D0D0D"/>
                <w:sz w:val="22"/>
                <w:szCs w:val="22"/>
              </w:rPr>
            </w:rPrChange>
          </w:rPr>
          <w:t xml:space="preserve">2º </w:t>
        </w:r>
      </w:ins>
      <w:ins w:id="86" w:author="Helio Conde" w:date="2022-11-07T15:13:00Z">
        <w:r w:rsidRPr="00203376">
          <w:rPr>
            <w:rFonts w:ascii="Arial" w:hAnsi="Arial" w:cs="Arial"/>
            <w:color w:val="0D0D0D"/>
            <w:sz w:val="24"/>
            <w:szCs w:val="24"/>
            <w:rPrChange w:id="87" w:author="Helio Conde" w:date="2022-11-07T15:14:00Z">
              <w:rPr>
                <w:rFonts w:ascii="Palatino Linotype" w:hAnsi="Palatino Linotype" w:cs="Calibri"/>
                <w:color w:val="0D0D0D"/>
                <w:sz w:val="22"/>
                <w:szCs w:val="22"/>
              </w:rPr>
            </w:rPrChange>
          </w:rPr>
          <w:t>As Partes deverão restringir o acesso às informações confidenciais somente a seus empregados, representantes ou agentes que estejam efetivamente relacionados com o objeto deste Contrato, os quais deverão estar cientes com o disposto nesta Cláusula.</w:t>
        </w:r>
      </w:ins>
    </w:p>
    <w:p w14:paraId="3192FC34" w14:textId="77777777" w:rsidR="00203376" w:rsidRPr="00203376" w:rsidRDefault="00203376" w:rsidP="00203376">
      <w:pPr>
        <w:pStyle w:val="PargrafodaLista"/>
        <w:ind w:left="1134"/>
        <w:jc w:val="both"/>
        <w:rPr>
          <w:ins w:id="88" w:author="Helio Conde" w:date="2022-11-07T15:14:00Z"/>
          <w:rFonts w:ascii="Arial" w:hAnsi="Arial" w:cs="Arial"/>
          <w:color w:val="0D0D0D"/>
          <w:sz w:val="24"/>
          <w:szCs w:val="24"/>
          <w:rPrChange w:id="89" w:author="Helio Conde" w:date="2022-11-07T15:14:00Z">
            <w:rPr>
              <w:ins w:id="90" w:author="Helio Conde" w:date="2022-11-07T15:14:00Z"/>
              <w:rFonts w:ascii="Palatino Linotype" w:hAnsi="Palatino Linotype" w:cs="Calibri"/>
              <w:color w:val="0D0D0D"/>
              <w:sz w:val="22"/>
              <w:szCs w:val="22"/>
            </w:rPr>
          </w:rPrChange>
        </w:rPr>
        <w:pPrChange w:id="91" w:author="Helio Conde" w:date="2022-11-07T15:16:00Z">
          <w:pPr>
            <w:pStyle w:val="PargrafodaLista"/>
            <w:ind w:left="0"/>
            <w:jc w:val="both"/>
          </w:pPr>
        </w:pPrChange>
      </w:pPr>
    </w:p>
    <w:p w14:paraId="630AE0AC" w14:textId="495FE541" w:rsidR="00203376" w:rsidRPr="00203376" w:rsidRDefault="00203376" w:rsidP="00203376">
      <w:pPr>
        <w:pStyle w:val="PargrafodaLista"/>
        <w:ind w:left="993"/>
        <w:jc w:val="both"/>
        <w:rPr>
          <w:ins w:id="92" w:author="Helio Conde" w:date="2022-11-07T15:13:00Z"/>
          <w:rFonts w:ascii="Arial" w:hAnsi="Arial" w:cs="Arial"/>
          <w:color w:val="0D0D0D"/>
          <w:sz w:val="24"/>
          <w:szCs w:val="24"/>
          <w:rPrChange w:id="93" w:author="Helio Conde" w:date="2022-11-07T15:14:00Z">
            <w:rPr>
              <w:ins w:id="94" w:author="Helio Conde" w:date="2022-11-07T15:13:00Z"/>
              <w:rFonts w:ascii="Palatino Linotype" w:hAnsi="Palatino Linotype" w:cs="Calibri"/>
              <w:color w:val="0D0D0D"/>
              <w:sz w:val="22"/>
              <w:szCs w:val="22"/>
            </w:rPr>
          </w:rPrChange>
        </w:rPr>
        <w:pPrChange w:id="95" w:author="Helio Conde" w:date="2022-11-07T15:15:00Z">
          <w:pPr>
            <w:pStyle w:val="PargrafodaLista"/>
            <w:numPr>
              <w:ilvl w:val="1"/>
              <w:numId w:val="2"/>
            </w:numPr>
            <w:ind w:left="0"/>
            <w:jc w:val="both"/>
          </w:pPr>
        </w:pPrChange>
      </w:pPr>
      <w:ins w:id="96" w:author="Helio Conde" w:date="2022-11-07T15:14:00Z">
        <w:r w:rsidRPr="00203376">
          <w:rPr>
            <w:rFonts w:ascii="Arial" w:hAnsi="Arial" w:cs="Arial"/>
            <w:color w:val="0D0D0D"/>
            <w:sz w:val="24"/>
            <w:szCs w:val="24"/>
            <w:rPrChange w:id="97" w:author="Helio Conde" w:date="2022-11-07T15:14:00Z">
              <w:rPr>
                <w:rFonts w:ascii="Palatino Linotype" w:hAnsi="Palatino Linotype" w:cs="Calibri"/>
                <w:color w:val="0D0D0D"/>
                <w:sz w:val="22"/>
                <w:szCs w:val="22"/>
              </w:rPr>
            </w:rPrChange>
          </w:rPr>
          <w:t xml:space="preserve">3º </w:t>
        </w:r>
      </w:ins>
      <w:ins w:id="98" w:author="Helio Conde" w:date="2022-11-07T15:13:00Z">
        <w:r w:rsidRPr="00203376">
          <w:rPr>
            <w:rFonts w:ascii="Arial" w:hAnsi="Arial" w:cs="Arial"/>
            <w:color w:val="0D0D0D"/>
            <w:sz w:val="24"/>
            <w:szCs w:val="24"/>
            <w:rPrChange w:id="99" w:author="Helio Conde" w:date="2022-11-07T15:14:00Z">
              <w:rPr>
                <w:rFonts w:ascii="Palatino Linotype" w:hAnsi="Palatino Linotype" w:cs="Calibri"/>
                <w:color w:val="0D0D0D"/>
                <w:sz w:val="22"/>
                <w:szCs w:val="22"/>
              </w:rPr>
            </w:rPrChange>
          </w:rPr>
          <w:t>As disposições presentes nesta Cláusula de “</w:t>
        </w:r>
        <w:r w:rsidRPr="00203376">
          <w:rPr>
            <w:rFonts w:ascii="Arial" w:hAnsi="Arial" w:cs="Arial"/>
            <w:b/>
            <w:color w:val="0D0D0D"/>
            <w:sz w:val="24"/>
            <w:szCs w:val="24"/>
            <w:rPrChange w:id="100" w:author="Helio Conde" w:date="2022-11-07T15:14:00Z">
              <w:rPr>
                <w:rFonts w:ascii="Palatino Linotype" w:hAnsi="Palatino Linotype" w:cs="Calibri"/>
                <w:b/>
                <w:color w:val="0D0D0D"/>
                <w:sz w:val="22"/>
                <w:szCs w:val="22"/>
              </w:rPr>
            </w:rPrChange>
          </w:rPr>
          <w:t>CONFIDENCIALIDADE</w:t>
        </w:r>
        <w:r w:rsidRPr="00203376">
          <w:rPr>
            <w:rFonts w:ascii="Arial" w:hAnsi="Arial" w:cs="Arial"/>
            <w:color w:val="0D0D0D"/>
            <w:sz w:val="24"/>
            <w:szCs w:val="24"/>
            <w:rPrChange w:id="101" w:author="Helio Conde" w:date="2022-11-07T15:14:00Z">
              <w:rPr>
                <w:rFonts w:ascii="Palatino Linotype" w:hAnsi="Palatino Linotype" w:cs="Calibri"/>
                <w:color w:val="0D0D0D"/>
                <w:sz w:val="22"/>
                <w:szCs w:val="22"/>
              </w:rPr>
            </w:rPrChange>
          </w:rPr>
          <w:t>” permanecerão em vigor por um período de até 1 (um) ano após o término deste Contrato, por qualquer motivo que seja.</w:t>
        </w:r>
      </w:ins>
    </w:p>
    <w:p w14:paraId="335A105C" w14:textId="77777777" w:rsidR="00203376" w:rsidRPr="00203376" w:rsidRDefault="00203376" w:rsidP="00203376">
      <w:pPr>
        <w:ind w:left="993"/>
        <w:jc w:val="both"/>
        <w:rPr>
          <w:ins w:id="102" w:author="Helio Conde" w:date="2022-11-07T15:13:00Z"/>
          <w:rFonts w:ascii="Arial" w:hAnsi="Arial" w:cs="Arial"/>
          <w:color w:val="0D0D0D"/>
          <w:sz w:val="24"/>
          <w:szCs w:val="24"/>
          <w:rPrChange w:id="103" w:author="Helio Conde" w:date="2022-11-07T15:14:00Z">
            <w:rPr>
              <w:ins w:id="104" w:author="Helio Conde" w:date="2022-11-07T15:13:00Z"/>
              <w:rFonts w:ascii="Palatino Linotype" w:hAnsi="Palatino Linotype" w:cs="Calibri"/>
              <w:color w:val="0D0D0D"/>
            </w:rPr>
          </w:rPrChange>
        </w:rPr>
        <w:pPrChange w:id="105" w:author="Helio Conde" w:date="2022-11-07T15:15:00Z">
          <w:pPr>
            <w:jc w:val="both"/>
          </w:pPr>
        </w:pPrChange>
      </w:pPr>
    </w:p>
    <w:p w14:paraId="21326627" w14:textId="21559D03" w:rsidR="00203376" w:rsidRPr="00203376" w:rsidRDefault="00203376" w:rsidP="00203376">
      <w:pPr>
        <w:pStyle w:val="PargrafodaLista"/>
        <w:ind w:left="993"/>
        <w:jc w:val="both"/>
        <w:rPr>
          <w:ins w:id="106" w:author="Helio Conde" w:date="2022-11-07T15:13:00Z"/>
          <w:rFonts w:ascii="Arial" w:hAnsi="Arial" w:cs="Arial"/>
          <w:color w:val="0D0D0D"/>
          <w:sz w:val="24"/>
          <w:szCs w:val="24"/>
          <w:rPrChange w:id="107" w:author="Helio Conde" w:date="2022-11-07T15:14:00Z">
            <w:rPr>
              <w:ins w:id="108" w:author="Helio Conde" w:date="2022-11-07T15:13:00Z"/>
              <w:rFonts w:ascii="Palatino Linotype" w:hAnsi="Palatino Linotype" w:cs="Calibri"/>
              <w:color w:val="0D0D0D"/>
              <w:sz w:val="22"/>
              <w:szCs w:val="22"/>
            </w:rPr>
          </w:rPrChange>
        </w:rPr>
        <w:pPrChange w:id="109" w:author="Helio Conde" w:date="2022-11-07T15:15:00Z">
          <w:pPr>
            <w:pStyle w:val="PargrafodaLista"/>
            <w:numPr>
              <w:ilvl w:val="1"/>
              <w:numId w:val="2"/>
            </w:numPr>
            <w:ind w:left="0"/>
            <w:jc w:val="both"/>
          </w:pPr>
        </w:pPrChange>
      </w:pPr>
      <w:ins w:id="110" w:author="Helio Conde" w:date="2022-11-07T15:14:00Z">
        <w:r>
          <w:rPr>
            <w:rFonts w:ascii="Arial" w:hAnsi="Arial" w:cs="Arial"/>
            <w:color w:val="0D0D0D"/>
            <w:sz w:val="24"/>
            <w:szCs w:val="24"/>
          </w:rPr>
          <w:t xml:space="preserve">4º </w:t>
        </w:r>
      </w:ins>
      <w:ins w:id="111" w:author="Helio Conde" w:date="2022-11-07T15:13:00Z">
        <w:r w:rsidRPr="00203376">
          <w:rPr>
            <w:rFonts w:ascii="Arial" w:hAnsi="Arial" w:cs="Arial"/>
            <w:color w:val="0D0D0D"/>
            <w:sz w:val="24"/>
            <w:szCs w:val="24"/>
            <w:rPrChange w:id="112" w:author="Helio Conde" w:date="2022-11-07T15:14:00Z">
              <w:rPr>
                <w:rFonts w:ascii="Palatino Linotype" w:hAnsi="Palatino Linotype" w:cs="Calibri"/>
                <w:color w:val="0D0D0D"/>
                <w:sz w:val="22"/>
                <w:szCs w:val="22"/>
              </w:rPr>
            </w:rPrChange>
          </w:rPr>
          <w:t>As Partes comprometem-se a, ao término do Contrato, encaminhar imediatamente à outra Parte todos os documentos, informações confidenciais e materiais que porventura tenham recebido até referida data e/ou destruí-los, a critério da outra Parte.</w:t>
        </w:r>
      </w:ins>
    </w:p>
    <w:p w14:paraId="6FF287E5" w14:textId="77777777" w:rsidR="00203376" w:rsidRDefault="00203376">
      <w:pPr>
        <w:rPr>
          <w:ins w:id="113" w:author="Helio Conde" w:date="2022-11-07T15:13:00Z"/>
          <w:rFonts w:ascii="Arial" w:eastAsia="Arial" w:hAnsi="Arial" w:cs="Arial"/>
          <w:b/>
          <w:sz w:val="24"/>
          <w:szCs w:val="24"/>
        </w:rPr>
      </w:pPr>
    </w:p>
    <w:p w14:paraId="0F642427" w14:textId="33F598C5" w:rsidR="0070530B" w:rsidRDefault="00000000">
      <w:pPr>
        <w:rPr>
          <w:rFonts w:ascii="Arial" w:eastAsia="Arial" w:hAnsi="Arial" w:cs="Arial"/>
          <w:sz w:val="24"/>
          <w:szCs w:val="24"/>
        </w:rPr>
      </w:pPr>
      <w:r>
        <w:rPr>
          <w:rFonts w:ascii="Arial" w:eastAsia="Arial" w:hAnsi="Arial" w:cs="Arial"/>
          <w:b/>
          <w:sz w:val="24"/>
          <w:szCs w:val="24"/>
        </w:rPr>
        <w:t>DISPOSIÇÕES GERAIS</w:t>
      </w:r>
    </w:p>
    <w:p w14:paraId="0FCB9CA6" w14:textId="77777777" w:rsidR="0070530B" w:rsidRDefault="0070530B">
      <w:pPr>
        <w:spacing w:line="175" w:lineRule="auto"/>
        <w:rPr>
          <w:rFonts w:ascii="Arial" w:eastAsia="Arial" w:hAnsi="Arial" w:cs="Arial"/>
          <w:sz w:val="24"/>
          <w:szCs w:val="24"/>
        </w:rPr>
      </w:pPr>
    </w:p>
    <w:p w14:paraId="114553CA" w14:textId="0E442322" w:rsidR="0070530B" w:rsidRDefault="00000000">
      <w:pPr>
        <w:tabs>
          <w:tab w:val="left" w:pos="1160"/>
        </w:tabs>
        <w:spacing w:line="283" w:lineRule="auto"/>
        <w:ind w:left="1180" w:hanging="691"/>
        <w:jc w:val="both"/>
        <w:rPr>
          <w:rFonts w:ascii="Arial" w:eastAsia="Arial" w:hAnsi="Arial" w:cs="Arial"/>
          <w:sz w:val="24"/>
          <w:szCs w:val="24"/>
        </w:rPr>
      </w:pPr>
      <w:r>
        <w:rPr>
          <w:rFonts w:ascii="Arial" w:eastAsia="Arial" w:hAnsi="Arial" w:cs="Arial"/>
          <w:b/>
          <w:sz w:val="24"/>
          <w:szCs w:val="24"/>
        </w:rPr>
        <w:t>1º -</w:t>
      </w:r>
      <w:r>
        <w:rPr>
          <w:rFonts w:ascii="Arial" w:eastAsia="Arial" w:hAnsi="Arial" w:cs="Arial"/>
          <w:sz w:val="24"/>
          <w:szCs w:val="24"/>
        </w:rPr>
        <w:tab/>
        <w:t xml:space="preserve">Ficam assegurados </w:t>
      </w:r>
      <w:del w:id="114" w:author="Helio Conde" w:date="2022-11-07T15:11:00Z">
        <w:r w:rsidDel="00203376">
          <w:rPr>
            <w:rFonts w:ascii="Arial" w:eastAsia="Arial" w:hAnsi="Arial" w:cs="Arial"/>
            <w:sz w:val="24"/>
            <w:szCs w:val="24"/>
          </w:rPr>
          <w:delText xml:space="preserve">à CONTRATADA e </w:delText>
        </w:r>
      </w:del>
      <w:r>
        <w:rPr>
          <w:rFonts w:ascii="Arial" w:eastAsia="Arial" w:hAnsi="Arial" w:cs="Arial"/>
          <w:sz w:val="24"/>
          <w:szCs w:val="24"/>
        </w:rPr>
        <w:t>à CONTRATANTE, direitos autorais relativos ao projeto, por se tratar de um contrato de desenvolvimento.</w:t>
      </w:r>
    </w:p>
    <w:p w14:paraId="2BAC2ACD" w14:textId="77777777" w:rsidR="0070530B" w:rsidRDefault="0070530B">
      <w:pPr>
        <w:spacing w:line="14" w:lineRule="auto"/>
        <w:rPr>
          <w:rFonts w:ascii="Arial" w:eastAsia="Arial" w:hAnsi="Arial" w:cs="Arial"/>
          <w:sz w:val="24"/>
          <w:szCs w:val="24"/>
        </w:rPr>
      </w:pPr>
    </w:p>
    <w:p w14:paraId="06F2B9B7" w14:textId="40282E69" w:rsidR="0070530B" w:rsidDel="00203376" w:rsidRDefault="00000000">
      <w:pPr>
        <w:tabs>
          <w:tab w:val="left" w:pos="1160"/>
        </w:tabs>
        <w:spacing w:line="282" w:lineRule="auto"/>
        <w:ind w:left="1180" w:hanging="691"/>
        <w:jc w:val="both"/>
        <w:rPr>
          <w:del w:id="115" w:author="Helio Conde" w:date="2022-11-07T15:11:00Z"/>
          <w:rFonts w:ascii="Arial" w:eastAsia="Arial" w:hAnsi="Arial" w:cs="Arial"/>
          <w:sz w:val="24"/>
          <w:szCs w:val="24"/>
        </w:rPr>
      </w:pPr>
      <w:r>
        <w:rPr>
          <w:rFonts w:ascii="Arial" w:eastAsia="Arial" w:hAnsi="Arial" w:cs="Arial"/>
          <w:b/>
          <w:sz w:val="24"/>
          <w:szCs w:val="24"/>
        </w:rPr>
        <w:t>2º -</w:t>
      </w:r>
      <w:r>
        <w:rPr>
          <w:rFonts w:ascii="Arial" w:eastAsia="Arial" w:hAnsi="Arial" w:cs="Arial"/>
          <w:sz w:val="24"/>
          <w:szCs w:val="24"/>
        </w:rPr>
        <w:tab/>
        <w:t>A CONTRATADA não poderá, em hipótese alguma, transferir ou delegar as atribuições e responsabilidades que assume por força deste contrato, a não ser com prévia concordância da</w:t>
      </w:r>
    </w:p>
    <w:p w14:paraId="28CB60A6" w14:textId="77777777" w:rsidR="0070530B" w:rsidRDefault="00000000" w:rsidP="00203376">
      <w:pPr>
        <w:tabs>
          <w:tab w:val="left" w:pos="1160"/>
        </w:tabs>
        <w:spacing w:line="282" w:lineRule="auto"/>
        <w:ind w:left="1180" w:hanging="691"/>
        <w:jc w:val="both"/>
        <w:rPr>
          <w:rFonts w:ascii="Arial" w:eastAsia="Arial" w:hAnsi="Arial" w:cs="Arial"/>
          <w:sz w:val="24"/>
          <w:szCs w:val="24"/>
        </w:rPr>
        <w:pPrChange w:id="116" w:author="Helio Conde" w:date="2022-11-07T15:11:00Z">
          <w:pPr>
            <w:ind w:left="1180"/>
          </w:pPr>
        </w:pPrChange>
      </w:pPr>
      <w:r>
        <w:rPr>
          <w:rFonts w:ascii="Arial" w:eastAsia="Arial" w:hAnsi="Arial" w:cs="Arial"/>
          <w:sz w:val="24"/>
          <w:szCs w:val="24"/>
        </w:rPr>
        <w:t>CONTRATANTE.</w:t>
      </w:r>
    </w:p>
    <w:p w14:paraId="1D477881" w14:textId="77777777" w:rsidR="0070530B" w:rsidRDefault="0070530B">
      <w:pPr>
        <w:spacing w:line="40" w:lineRule="auto"/>
        <w:rPr>
          <w:rFonts w:ascii="Arial" w:eastAsia="Arial" w:hAnsi="Arial" w:cs="Arial"/>
          <w:sz w:val="24"/>
          <w:szCs w:val="24"/>
        </w:rPr>
      </w:pPr>
    </w:p>
    <w:p w14:paraId="59E6A92E" w14:textId="77777777" w:rsidR="0070530B" w:rsidRDefault="00000000">
      <w:pPr>
        <w:tabs>
          <w:tab w:val="left" w:pos="1160"/>
        </w:tabs>
        <w:spacing w:line="282" w:lineRule="auto"/>
        <w:ind w:left="1180" w:hanging="691"/>
        <w:jc w:val="both"/>
        <w:rPr>
          <w:rFonts w:ascii="Arial" w:eastAsia="Arial" w:hAnsi="Arial" w:cs="Arial"/>
          <w:sz w:val="24"/>
          <w:szCs w:val="24"/>
        </w:rPr>
      </w:pPr>
      <w:r>
        <w:rPr>
          <w:rFonts w:ascii="Arial" w:eastAsia="Arial" w:hAnsi="Arial" w:cs="Arial"/>
          <w:b/>
          <w:sz w:val="24"/>
          <w:szCs w:val="24"/>
        </w:rPr>
        <w:t>3º -</w:t>
      </w:r>
      <w:r>
        <w:rPr>
          <w:rFonts w:ascii="Arial" w:eastAsia="Arial" w:hAnsi="Arial" w:cs="Arial"/>
          <w:sz w:val="24"/>
          <w:szCs w:val="24"/>
        </w:rPr>
        <w:tab/>
        <w:t>A CONTRATANTE fica isenta de toda e qualquer responsabilidade pelo não cumprimento pela CONTRATADA de determinações administrativas e/ou legais relativas à execução do objeto do presente instrumento.</w:t>
      </w:r>
    </w:p>
    <w:p w14:paraId="00F52C05" w14:textId="77777777" w:rsidR="0070530B" w:rsidRDefault="00000000">
      <w:pPr>
        <w:tabs>
          <w:tab w:val="left" w:pos="1160"/>
        </w:tabs>
        <w:spacing w:line="282" w:lineRule="auto"/>
        <w:ind w:left="1180" w:hanging="691"/>
        <w:jc w:val="both"/>
        <w:rPr>
          <w:rFonts w:ascii="Arial" w:eastAsia="Arial" w:hAnsi="Arial" w:cs="Arial"/>
          <w:sz w:val="24"/>
          <w:szCs w:val="24"/>
        </w:rPr>
      </w:pPr>
      <w:r>
        <w:rPr>
          <w:rFonts w:ascii="Arial" w:eastAsia="Arial" w:hAnsi="Arial" w:cs="Arial"/>
          <w:b/>
          <w:sz w:val="24"/>
          <w:szCs w:val="24"/>
        </w:rPr>
        <w:t>4º -</w:t>
      </w:r>
      <w:r>
        <w:rPr>
          <w:rFonts w:ascii="Arial" w:eastAsia="Arial" w:hAnsi="Arial" w:cs="Arial"/>
          <w:sz w:val="24"/>
          <w:szCs w:val="24"/>
        </w:rPr>
        <w:tab/>
        <w:t>Os signatários do presente contrato asseguram e afirmam que são os representantes legais competentes para assumir em nome das partes as obrigações descritas neste contrato e representar de forma efetiva seus interesses.</w:t>
      </w:r>
    </w:p>
    <w:p w14:paraId="58A67B48" w14:textId="77777777" w:rsidR="0070530B" w:rsidRDefault="00000000">
      <w:pPr>
        <w:tabs>
          <w:tab w:val="left" w:pos="1160"/>
        </w:tabs>
        <w:spacing w:line="282" w:lineRule="auto"/>
        <w:ind w:left="1180" w:hanging="691"/>
        <w:jc w:val="both"/>
        <w:rPr>
          <w:rFonts w:ascii="Arial" w:eastAsia="Arial" w:hAnsi="Arial" w:cs="Arial"/>
          <w:sz w:val="24"/>
          <w:szCs w:val="24"/>
        </w:rPr>
      </w:pPr>
      <w:r>
        <w:rPr>
          <w:rFonts w:ascii="Arial" w:eastAsia="Arial" w:hAnsi="Arial" w:cs="Arial"/>
          <w:b/>
          <w:sz w:val="24"/>
          <w:szCs w:val="24"/>
        </w:rPr>
        <w:t>5º -</w:t>
      </w:r>
      <w:r>
        <w:rPr>
          <w:rFonts w:ascii="Arial" w:eastAsia="Arial" w:hAnsi="Arial" w:cs="Arial"/>
          <w:sz w:val="24"/>
          <w:szCs w:val="24"/>
        </w:rPr>
        <w:tab/>
        <w:t>As partes são contratantes totalmente independentes, sendo cada uma inteiramente responsável por seus atos, obrigações e conteúdo das informações prestadas, em toda e qualquer circunstância, visto que o presente instrumento não cria relação de parceria, emprego e nem de representação comercial entre elas, e nenhuma delas poderá declarar que possui qualquer autoridade para assumir ou criar qualquer obrigação, expressa ou implícita, em nome da outra, e nem representá-la sob nenhum pretexto e em nenhuma situação.</w:t>
      </w:r>
    </w:p>
    <w:p w14:paraId="05D44D3B" w14:textId="77777777" w:rsidR="0070530B" w:rsidRDefault="00000000">
      <w:pPr>
        <w:tabs>
          <w:tab w:val="left" w:pos="1160"/>
        </w:tabs>
        <w:spacing w:line="282" w:lineRule="auto"/>
        <w:ind w:left="1180" w:hanging="691"/>
        <w:jc w:val="both"/>
        <w:rPr>
          <w:rFonts w:ascii="Arial" w:eastAsia="Arial" w:hAnsi="Arial" w:cs="Arial"/>
          <w:sz w:val="24"/>
          <w:szCs w:val="24"/>
        </w:rPr>
      </w:pPr>
      <w:r>
        <w:rPr>
          <w:rFonts w:ascii="Arial" w:eastAsia="Arial" w:hAnsi="Arial" w:cs="Arial"/>
          <w:b/>
          <w:sz w:val="24"/>
          <w:szCs w:val="24"/>
        </w:rPr>
        <w:t>6º -</w:t>
      </w:r>
      <w:r>
        <w:rPr>
          <w:rFonts w:ascii="Arial" w:eastAsia="Arial" w:hAnsi="Arial" w:cs="Arial"/>
          <w:sz w:val="24"/>
          <w:szCs w:val="24"/>
        </w:rPr>
        <w:tab/>
        <w:t>O não exercício por qualquer das partes de direitos ou faculdades que lhe assistam em decorrência do presente contrato, ou a tolerância com o atraso no cumprimento das obrigações da outra parte, não afetará aqueles direitos ou faculdades, os quais poderão ser exercidos a qualquer tempo, a exclusivo critério do interessado, não alterando as condições neste instrumento estipuladas.</w:t>
      </w:r>
    </w:p>
    <w:p w14:paraId="3CA387BB" w14:textId="77777777" w:rsidR="0070530B" w:rsidRDefault="00000000">
      <w:pPr>
        <w:tabs>
          <w:tab w:val="left" w:pos="1160"/>
        </w:tabs>
        <w:spacing w:line="282" w:lineRule="auto"/>
        <w:ind w:left="1180" w:hanging="691"/>
        <w:jc w:val="both"/>
        <w:rPr>
          <w:rFonts w:ascii="Arial" w:eastAsia="Arial" w:hAnsi="Arial" w:cs="Arial"/>
          <w:sz w:val="24"/>
          <w:szCs w:val="24"/>
        </w:rPr>
      </w:pPr>
      <w:r>
        <w:rPr>
          <w:rFonts w:ascii="Arial" w:eastAsia="Arial" w:hAnsi="Arial" w:cs="Arial"/>
          <w:b/>
          <w:sz w:val="24"/>
          <w:szCs w:val="24"/>
        </w:rPr>
        <w:t>7º -</w:t>
      </w:r>
      <w:r>
        <w:rPr>
          <w:rFonts w:ascii="Arial" w:eastAsia="Arial" w:hAnsi="Arial" w:cs="Arial"/>
          <w:sz w:val="24"/>
          <w:szCs w:val="24"/>
        </w:rPr>
        <w:tab/>
        <w:t>A impossibilidade de prestação do serviço causada por incorreção em informação fornecida pela CONTRATANTE ou por omissão no provimento de informação essencial à prestação, não caracteriza descumprimento de obrigação contratual pela CONTRATADA, isentando-a de toda e qualquer responsabilidade, ao tempo em que configurará o não cumprimento de obrigação por parte da CONTRATANTE.</w:t>
      </w:r>
    </w:p>
    <w:p w14:paraId="42DA9DDD" w14:textId="77777777" w:rsidR="00203376" w:rsidRPr="00203376" w:rsidRDefault="00000000" w:rsidP="00203376">
      <w:pPr>
        <w:pStyle w:val="PargrafodaLista"/>
        <w:ind w:left="1134"/>
        <w:jc w:val="both"/>
        <w:rPr>
          <w:ins w:id="117" w:author="Helio Conde" w:date="2022-11-07T15:16:00Z"/>
          <w:rFonts w:ascii="Arial" w:hAnsi="Arial" w:cs="Arial"/>
          <w:sz w:val="24"/>
          <w:szCs w:val="24"/>
          <w:rPrChange w:id="118" w:author="Helio Conde" w:date="2022-11-07T15:17:00Z">
            <w:rPr>
              <w:ins w:id="119" w:author="Helio Conde" w:date="2022-11-07T15:16:00Z"/>
              <w:rFonts w:ascii="Palatino Linotype" w:hAnsi="Palatino Linotype" w:cstheme="minorHAnsi"/>
              <w:sz w:val="22"/>
              <w:szCs w:val="22"/>
            </w:rPr>
          </w:rPrChange>
        </w:rPr>
        <w:pPrChange w:id="120" w:author="Helio Conde" w:date="2022-11-07T15:17:00Z">
          <w:pPr>
            <w:pStyle w:val="PargrafodaLista"/>
            <w:numPr>
              <w:ilvl w:val="1"/>
              <w:numId w:val="2"/>
            </w:numPr>
            <w:ind w:left="0"/>
            <w:jc w:val="both"/>
          </w:pPr>
        </w:pPrChange>
      </w:pPr>
      <w:r>
        <w:rPr>
          <w:rFonts w:ascii="Arial" w:eastAsia="Arial" w:hAnsi="Arial" w:cs="Arial"/>
          <w:b/>
          <w:sz w:val="24"/>
          <w:szCs w:val="24"/>
        </w:rPr>
        <w:t>8º -</w:t>
      </w:r>
      <w:r>
        <w:rPr>
          <w:rFonts w:ascii="Arial" w:eastAsia="Arial" w:hAnsi="Arial" w:cs="Arial"/>
          <w:sz w:val="24"/>
          <w:szCs w:val="24"/>
        </w:rPr>
        <w:tab/>
      </w:r>
      <w:ins w:id="121" w:author="Helio Conde" w:date="2022-11-07T15:16:00Z">
        <w:r w:rsidR="00203376" w:rsidRPr="00203376">
          <w:rPr>
            <w:rFonts w:ascii="Arial" w:hAnsi="Arial" w:cs="Arial"/>
            <w:sz w:val="24"/>
            <w:szCs w:val="24"/>
            <w:rPrChange w:id="122" w:author="Helio Conde" w:date="2022-11-07T15:17:00Z">
              <w:rPr>
                <w:rFonts w:ascii="Palatino Linotype" w:hAnsi="Palatino Linotype" w:cstheme="minorHAnsi"/>
                <w:sz w:val="22"/>
                <w:szCs w:val="22"/>
              </w:rPr>
            </w:rPrChange>
          </w:rPr>
          <w:t xml:space="preserve">A </w:t>
        </w:r>
        <w:r w:rsidR="00203376" w:rsidRPr="00203376">
          <w:rPr>
            <w:rFonts w:ascii="Arial" w:hAnsi="Arial" w:cs="Arial"/>
            <w:b/>
            <w:sz w:val="24"/>
            <w:szCs w:val="24"/>
            <w:rPrChange w:id="123" w:author="Helio Conde" w:date="2022-11-07T15:17:00Z">
              <w:rPr>
                <w:rFonts w:ascii="Palatino Linotype" w:hAnsi="Palatino Linotype" w:cstheme="minorHAnsi"/>
                <w:b/>
                <w:sz w:val="22"/>
                <w:szCs w:val="22"/>
              </w:rPr>
            </w:rPrChange>
          </w:rPr>
          <w:t xml:space="preserve">CONTRATADA, </w:t>
        </w:r>
        <w:r w:rsidR="00203376" w:rsidRPr="00203376">
          <w:rPr>
            <w:rFonts w:ascii="Arial" w:hAnsi="Arial" w:cs="Arial"/>
            <w:bCs/>
            <w:sz w:val="24"/>
            <w:szCs w:val="24"/>
            <w:rPrChange w:id="124" w:author="Helio Conde" w:date="2022-11-07T15:17:00Z">
              <w:rPr>
                <w:rFonts w:ascii="Palatino Linotype" w:hAnsi="Palatino Linotype" w:cstheme="minorHAnsi"/>
                <w:bCs/>
                <w:sz w:val="22"/>
                <w:szCs w:val="22"/>
              </w:rPr>
            </w:rPrChange>
          </w:rPr>
          <w:t>a</w:t>
        </w:r>
        <w:r w:rsidR="00203376" w:rsidRPr="00203376">
          <w:rPr>
            <w:rFonts w:ascii="Arial" w:hAnsi="Arial" w:cs="Arial"/>
            <w:b/>
            <w:sz w:val="24"/>
            <w:szCs w:val="24"/>
            <w:rPrChange w:id="125" w:author="Helio Conde" w:date="2022-11-07T15:17:00Z">
              <w:rPr>
                <w:rFonts w:ascii="Palatino Linotype" w:hAnsi="Palatino Linotype" w:cstheme="minorHAnsi"/>
                <w:b/>
                <w:sz w:val="22"/>
                <w:szCs w:val="22"/>
              </w:rPr>
            </w:rPrChange>
          </w:rPr>
          <w:t xml:space="preserve"> ARTISTA </w:t>
        </w:r>
        <w:r w:rsidR="00203376" w:rsidRPr="00203376">
          <w:rPr>
            <w:rFonts w:ascii="Arial" w:hAnsi="Arial" w:cs="Arial"/>
            <w:bCs/>
            <w:sz w:val="24"/>
            <w:szCs w:val="24"/>
            <w:rPrChange w:id="126" w:author="Helio Conde" w:date="2022-11-07T15:17:00Z">
              <w:rPr>
                <w:rFonts w:ascii="Palatino Linotype" w:hAnsi="Palatino Linotype" w:cstheme="minorHAnsi"/>
                <w:bCs/>
                <w:sz w:val="22"/>
                <w:szCs w:val="22"/>
              </w:rPr>
            </w:rPrChange>
          </w:rPr>
          <w:t>e a</w:t>
        </w:r>
        <w:r w:rsidR="00203376" w:rsidRPr="00203376">
          <w:rPr>
            <w:rFonts w:ascii="Arial" w:hAnsi="Arial" w:cs="Arial"/>
            <w:b/>
            <w:sz w:val="24"/>
            <w:szCs w:val="24"/>
            <w:rPrChange w:id="127" w:author="Helio Conde" w:date="2022-11-07T15:17:00Z">
              <w:rPr>
                <w:rFonts w:ascii="Palatino Linotype" w:hAnsi="Palatino Linotype" w:cstheme="minorHAnsi"/>
                <w:b/>
                <w:sz w:val="22"/>
                <w:szCs w:val="22"/>
              </w:rPr>
            </w:rPrChange>
          </w:rPr>
          <w:t xml:space="preserve"> INTERVENIENTE </w:t>
        </w:r>
        <w:r w:rsidR="00203376" w:rsidRPr="00203376">
          <w:rPr>
            <w:rFonts w:ascii="Arial" w:hAnsi="Arial" w:cs="Arial"/>
            <w:sz w:val="24"/>
            <w:szCs w:val="24"/>
            <w:rPrChange w:id="128" w:author="Helio Conde" w:date="2022-11-07T15:17:00Z">
              <w:rPr>
                <w:rFonts w:ascii="Palatino Linotype" w:hAnsi="Palatino Linotype" w:cstheme="minorHAnsi"/>
                <w:sz w:val="22"/>
                <w:szCs w:val="22"/>
              </w:rPr>
            </w:rPrChange>
          </w:rPr>
          <w:t xml:space="preserve">reconhecem expressamente que não há qualquer vínculo empregatício entre seus empregados, representantes e/ou agentes e a </w:t>
        </w:r>
        <w:r w:rsidR="00203376" w:rsidRPr="00203376">
          <w:rPr>
            <w:rFonts w:ascii="Arial" w:hAnsi="Arial" w:cs="Arial"/>
            <w:b/>
            <w:sz w:val="24"/>
            <w:szCs w:val="24"/>
            <w:rPrChange w:id="129" w:author="Helio Conde" w:date="2022-11-07T15:17:00Z">
              <w:rPr>
                <w:rFonts w:ascii="Palatino Linotype" w:hAnsi="Palatino Linotype" w:cstheme="minorHAnsi"/>
                <w:b/>
                <w:sz w:val="22"/>
                <w:szCs w:val="22"/>
              </w:rPr>
            </w:rPrChange>
          </w:rPr>
          <w:t>CONTRATANTE</w:t>
        </w:r>
        <w:r w:rsidR="00203376" w:rsidRPr="00203376">
          <w:rPr>
            <w:rFonts w:ascii="Arial" w:hAnsi="Arial" w:cs="Arial"/>
            <w:sz w:val="24"/>
            <w:szCs w:val="24"/>
            <w:rPrChange w:id="130" w:author="Helio Conde" w:date="2022-11-07T15:17:00Z">
              <w:rPr>
                <w:rFonts w:ascii="Palatino Linotype" w:hAnsi="Palatino Linotype" w:cstheme="minorHAnsi"/>
                <w:sz w:val="22"/>
                <w:szCs w:val="22"/>
              </w:rPr>
            </w:rPrChange>
          </w:rPr>
          <w:t xml:space="preserve">, sendo cada uma é a única responsável pelo cumprimento das obrigações decorrentes de tais relações, de natureza trabalhista, previdenciária e tributária, bem como pelo pagamento de qualquer indenização devida por ocasião de eventual reclamação trabalhista ajuizada por qualquer dessas pessoas. </w:t>
        </w:r>
      </w:ins>
    </w:p>
    <w:p w14:paraId="57E7101C" w14:textId="77777777" w:rsidR="00203376" w:rsidRPr="00E82B9A" w:rsidRDefault="00203376" w:rsidP="00203376">
      <w:pPr>
        <w:pStyle w:val="PargrafodaLista"/>
        <w:tabs>
          <w:tab w:val="left" w:pos="0"/>
          <w:tab w:val="left" w:pos="709"/>
        </w:tabs>
        <w:ind w:left="0"/>
        <w:jc w:val="both"/>
        <w:rPr>
          <w:ins w:id="131" w:author="Helio Conde" w:date="2022-11-07T15:16:00Z"/>
          <w:rFonts w:ascii="Palatino Linotype" w:hAnsi="Palatino Linotype" w:cstheme="minorHAnsi"/>
          <w:sz w:val="22"/>
          <w:szCs w:val="22"/>
        </w:rPr>
      </w:pPr>
    </w:p>
    <w:p w14:paraId="5661E06E" w14:textId="170FC0AF" w:rsidR="00203376" w:rsidRPr="00E82B9A" w:rsidRDefault="00203376" w:rsidP="00203376">
      <w:pPr>
        <w:pStyle w:val="PargrafodaLista"/>
        <w:ind w:left="1134"/>
        <w:jc w:val="both"/>
        <w:rPr>
          <w:ins w:id="132" w:author="Helio Conde" w:date="2022-11-07T15:16:00Z"/>
          <w:rFonts w:ascii="Palatino Linotype" w:hAnsi="Palatino Linotype" w:cstheme="minorHAnsi"/>
          <w:sz w:val="22"/>
          <w:szCs w:val="22"/>
        </w:rPr>
        <w:pPrChange w:id="133" w:author="Helio Conde" w:date="2022-11-07T15:17:00Z">
          <w:pPr>
            <w:pStyle w:val="PargrafodaLista"/>
            <w:numPr>
              <w:ilvl w:val="1"/>
              <w:numId w:val="2"/>
            </w:numPr>
            <w:ind w:left="0"/>
            <w:jc w:val="both"/>
          </w:pPr>
        </w:pPrChange>
      </w:pPr>
      <w:ins w:id="134" w:author="Helio Conde" w:date="2022-11-07T15:16:00Z">
        <w:r>
          <w:rPr>
            <w:rFonts w:ascii="Palatino Linotype" w:hAnsi="Palatino Linotype" w:cstheme="minorHAnsi"/>
            <w:sz w:val="22"/>
            <w:szCs w:val="22"/>
          </w:rPr>
          <w:t>9</w:t>
        </w:r>
      </w:ins>
      <w:ins w:id="135" w:author="Helio Conde" w:date="2022-11-07T15:17:00Z">
        <w:r>
          <w:rPr>
            <w:rFonts w:ascii="Palatino Linotype" w:hAnsi="Palatino Linotype" w:cstheme="minorHAnsi"/>
            <w:sz w:val="22"/>
            <w:szCs w:val="22"/>
          </w:rPr>
          <w:t xml:space="preserve">º </w:t>
        </w:r>
      </w:ins>
      <w:ins w:id="136" w:author="Helio Conde" w:date="2022-11-07T15:16:00Z">
        <w:r w:rsidRPr="00203376">
          <w:rPr>
            <w:rFonts w:ascii="Arial" w:hAnsi="Arial" w:cs="Arial"/>
            <w:sz w:val="24"/>
            <w:szCs w:val="24"/>
            <w:rPrChange w:id="137" w:author="Helio Conde" w:date="2022-11-07T15:17:00Z">
              <w:rPr>
                <w:rFonts w:ascii="Palatino Linotype" w:hAnsi="Palatino Linotype" w:cstheme="minorHAnsi"/>
                <w:sz w:val="22"/>
                <w:szCs w:val="22"/>
              </w:rPr>
            </w:rPrChange>
          </w:rPr>
          <w:t xml:space="preserve">Cada uma das Partes é exclusivamente responsável pelo pagamento de todas as despesas relativas à assistência médica, previdência social, seguros contra acidentes e quaisquer outras que resultem das relações mantidas entre estas e seus empregados, representantes e agentes. Cada uma das Partes obriga-se a reembolsar </w:t>
        </w:r>
        <w:r w:rsidRPr="00203376">
          <w:rPr>
            <w:rFonts w:ascii="Arial" w:hAnsi="Arial" w:cs="Arial"/>
            <w:sz w:val="24"/>
            <w:szCs w:val="24"/>
            <w:rPrChange w:id="138" w:author="Helio Conde" w:date="2022-11-07T15:17:00Z">
              <w:rPr>
                <w:rFonts w:ascii="Palatino Linotype" w:hAnsi="Palatino Linotype" w:cstheme="minorHAnsi"/>
                <w:sz w:val="22"/>
                <w:szCs w:val="22"/>
              </w:rPr>
            </w:rPrChange>
          </w:rPr>
          <w:lastRenderedPageBreak/>
          <w:t>a outra Parte por eventuais despesas decorridas de reclamações trabalhistas ajuizadas por seus empregados contra a outra Parte, incluindo honorários advocatícios, ficando acordado que, logo após o recebimento da respectiva citação, deverão requerer a exclusão da outra Parte do polo passivo de referida reclamação trabalhista</w:t>
        </w:r>
        <w:r w:rsidRPr="00E82B9A">
          <w:rPr>
            <w:rFonts w:ascii="Palatino Linotype" w:hAnsi="Palatino Linotype" w:cstheme="minorHAnsi"/>
            <w:sz w:val="22"/>
            <w:szCs w:val="22"/>
          </w:rPr>
          <w:t>.</w:t>
        </w:r>
      </w:ins>
    </w:p>
    <w:p w14:paraId="689AECB8" w14:textId="03EBC923" w:rsidR="0070530B" w:rsidRDefault="00000000">
      <w:pPr>
        <w:tabs>
          <w:tab w:val="left" w:pos="1160"/>
        </w:tabs>
        <w:ind w:left="480"/>
        <w:rPr>
          <w:rFonts w:ascii="Arial" w:eastAsia="Arial" w:hAnsi="Arial" w:cs="Arial"/>
          <w:sz w:val="24"/>
          <w:szCs w:val="24"/>
        </w:rPr>
      </w:pPr>
      <w:del w:id="139" w:author="Helio Conde" w:date="2022-11-07T15:09:00Z">
        <w:r w:rsidDel="003A2467">
          <w:rPr>
            <w:rFonts w:ascii="Arial" w:eastAsia="Arial" w:hAnsi="Arial" w:cs="Arial"/>
            <w:sz w:val="24"/>
            <w:szCs w:val="24"/>
          </w:rPr>
          <w:delText xml:space="preserve">A contratante arca com os 5% de ISS sobre o valor total na nota fiscal de </w:delText>
        </w:r>
        <w:commentRangeStart w:id="140"/>
        <w:r w:rsidDel="003A2467">
          <w:rPr>
            <w:rFonts w:ascii="Arial" w:eastAsia="Arial" w:hAnsi="Arial" w:cs="Arial"/>
            <w:sz w:val="24"/>
            <w:szCs w:val="24"/>
          </w:rPr>
          <w:delText>serviços</w:delText>
        </w:r>
      </w:del>
      <w:commentRangeEnd w:id="140"/>
      <w:r w:rsidR="00203376">
        <w:rPr>
          <w:rStyle w:val="Refdecomentrio"/>
        </w:rPr>
        <w:commentReference w:id="140"/>
      </w:r>
      <w:r>
        <w:rPr>
          <w:rFonts w:ascii="Arial" w:eastAsia="Arial" w:hAnsi="Arial" w:cs="Arial"/>
          <w:sz w:val="24"/>
          <w:szCs w:val="24"/>
        </w:rPr>
        <w:t>;</w:t>
      </w:r>
    </w:p>
    <w:p w14:paraId="1A783C3E" w14:textId="77777777" w:rsidR="0070530B" w:rsidRDefault="0070530B">
      <w:pPr>
        <w:spacing w:line="14" w:lineRule="auto"/>
        <w:rPr>
          <w:rFonts w:ascii="Arial" w:eastAsia="Arial" w:hAnsi="Arial" w:cs="Arial"/>
          <w:sz w:val="24"/>
          <w:szCs w:val="24"/>
        </w:rPr>
      </w:pPr>
    </w:p>
    <w:p w14:paraId="11ABD17F" w14:textId="14575728" w:rsidR="0070530B" w:rsidRDefault="00000000">
      <w:pPr>
        <w:tabs>
          <w:tab w:val="left" w:pos="1160"/>
        </w:tabs>
        <w:spacing w:line="324" w:lineRule="auto"/>
        <w:ind w:left="1180" w:right="720" w:hanging="803"/>
        <w:rPr>
          <w:rFonts w:ascii="Arial" w:eastAsia="Arial" w:hAnsi="Arial" w:cs="Arial"/>
          <w:sz w:val="24"/>
          <w:szCs w:val="24"/>
        </w:rPr>
      </w:pPr>
      <w:del w:id="141" w:author="Helio Conde" w:date="2022-11-07T15:10:00Z">
        <w:r w:rsidDel="00203376">
          <w:rPr>
            <w:rFonts w:ascii="Arial" w:eastAsia="Arial" w:hAnsi="Arial" w:cs="Arial"/>
            <w:b/>
            <w:sz w:val="24"/>
            <w:szCs w:val="24"/>
          </w:rPr>
          <w:delText xml:space="preserve">11º </w:delText>
        </w:r>
      </w:del>
      <w:ins w:id="142" w:author="Helio Conde" w:date="2022-11-07T15:17:00Z">
        <w:r w:rsidR="00203376">
          <w:rPr>
            <w:rFonts w:ascii="Arial" w:eastAsia="Arial" w:hAnsi="Arial" w:cs="Arial"/>
            <w:b/>
            <w:sz w:val="24"/>
            <w:szCs w:val="24"/>
          </w:rPr>
          <w:t xml:space="preserve">10 </w:t>
        </w:r>
      </w:ins>
      <w:ins w:id="143" w:author="Helio Conde" w:date="2022-11-07T15:10:00Z">
        <w:r w:rsidR="00203376">
          <w:rPr>
            <w:rFonts w:ascii="Arial" w:eastAsia="Arial" w:hAnsi="Arial" w:cs="Arial"/>
            <w:b/>
            <w:sz w:val="24"/>
            <w:szCs w:val="24"/>
          </w:rPr>
          <w:t xml:space="preserve">º </w:t>
        </w:r>
      </w:ins>
      <w:r>
        <w:rPr>
          <w:rFonts w:ascii="Arial" w:eastAsia="Arial" w:hAnsi="Arial" w:cs="Arial"/>
          <w:b/>
          <w:sz w:val="24"/>
          <w:szCs w:val="24"/>
        </w:rPr>
        <w:t>-</w:t>
      </w:r>
      <w:r>
        <w:rPr>
          <w:rFonts w:ascii="Arial" w:eastAsia="Arial" w:hAnsi="Arial" w:cs="Arial"/>
          <w:sz w:val="24"/>
          <w:szCs w:val="24"/>
        </w:rPr>
        <w:tab/>
        <w:t xml:space="preserve">Fica eleito o foro da </w:t>
      </w:r>
      <w:ins w:id="144" w:author="Helio Conde" w:date="2022-11-07T15:10:00Z">
        <w:r w:rsidR="00203376">
          <w:rPr>
            <w:rFonts w:ascii="Arial" w:eastAsia="Arial" w:hAnsi="Arial" w:cs="Arial"/>
            <w:sz w:val="24"/>
            <w:szCs w:val="24"/>
          </w:rPr>
          <w:t>Regional da Barra da Tijuca na Comarca da Capital do Rio de Janeiro</w:t>
        </w:r>
      </w:ins>
      <w:del w:id="145" w:author="Helio Conde" w:date="2022-11-07T15:10:00Z">
        <w:r w:rsidDel="00203376">
          <w:rPr>
            <w:rFonts w:ascii="Arial" w:eastAsia="Arial" w:hAnsi="Arial" w:cs="Arial"/>
            <w:sz w:val="24"/>
            <w:szCs w:val="24"/>
          </w:rPr>
          <w:delText>Cidade de Brasília</w:delText>
        </w:r>
      </w:del>
      <w:r>
        <w:rPr>
          <w:rFonts w:ascii="Arial" w:eastAsia="Arial" w:hAnsi="Arial" w:cs="Arial"/>
          <w:sz w:val="24"/>
          <w:szCs w:val="24"/>
        </w:rPr>
        <w:t>, para decidir qualquer litígio decorrente do presente instrumento.</w:t>
      </w:r>
    </w:p>
    <w:p w14:paraId="0790A6BE" w14:textId="77777777" w:rsidR="0070530B" w:rsidRDefault="0070530B">
      <w:pPr>
        <w:spacing w:line="189" w:lineRule="auto"/>
        <w:rPr>
          <w:rFonts w:ascii="Arial" w:eastAsia="Arial" w:hAnsi="Arial" w:cs="Arial"/>
          <w:sz w:val="24"/>
          <w:szCs w:val="24"/>
        </w:rPr>
      </w:pPr>
    </w:p>
    <w:p w14:paraId="13C36EF4" w14:textId="77777777" w:rsidR="00203376" w:rsidRPr="00203376" w:rsidRDefault="00203376" w:rsidP="00203376">
      <w:pPr>
        <w:jc w:val="both"/>
        <w:rPr>
          <w:ins w:id="146" w:author="Helio Conde" w:date="2022-11-07T15:18:00Z"/>
          <w:rFonts w:ascii="Arial" w:hAnsi="Arial" w:cs="Arial"/>
          <w:sz w:val="24"/>
          <w:szCs w:val="24"/>
          <w:rPrChange w:id="147" w:author="Helio Conde" w:date="2022-11-07T15:19:00Z">
            <w:rPr>
              <w:ins w:id="148" w:author="Helio Conde" w:date="2022-11-07T15:18:00Z"/>
              <w:rFonts w:ascii="Bookman Old Style" w:hAnsi="Bookman Old Style"/>
            </w:rPr>
          </w:rPrChange>
        </w:rPr>
      </w:pPr>
      <w:commentRangeStart w:id="149"/>
      <w:ins w:id="150" w:author="Helio Conde" w:date="2022-11-07T15:18:00Z">
        <w:r w:rsidRPr="00203376">
          <w:rPr>
            <w:rFonts w:ascii="Arial" w:hAnsi="Arial" w:cs="Arial"/>
            <w:sz w:val="24"/>
            <w:szCs w:val="24"/>
            <w:rPrChange w:id="151" w:author="Helio Conde" w:date="2022-11-07T15:19:00Z">
              <w:rPr>
                <w:rFonts w:ascii="Bookman Old Style" w:hAnsi="Bookman Old Style"/>
              </w:rPr>
            </w:rPrChange>
          </w:rPr>
          <w:t>As Partes declaram e concordam que o presente instrumento, incluindo todas as páginas de assinatura e eventuais anexos, todas formadas por meio digital, com o qual expressamente declaram concordar, representam a integralidade dos termos entre elas acordados, substituindo quaisquer outros acordos anteriores formalizados por qualquer outro meio, verbal ou escrito, físico ou digital, nos termos dos art. 107, 219 e 220 do Código Civil. Adicionalmente, nos termos do art. 10, § 2º, da Medida Provisória nº 2.200-2, as Partes expressamente concordam em utilizar e reconhecem como válida qualquer forma de comprovação de anuência aos termos ora acordados em formato eletrônico, ainda que não utilizem de certificado digital emitido no padrão ICP-Brasil, incluindo assinaturas eletrônicas em plataforma própria definida pelas partes em comum acordo. A formalização das avenças na maneira supra acordada será suficiente para a validade e integral vinculação das partes ao presente Contrato.</w:t>
        </w:r>
      </w:ins>
      <w:commentRangeEnd w:id="149"/>
      <w:ins w:id="152" w:author="Helio Conde" w:date="2022-11-07T15:19:00Z">
        <w:r>
          <w:rPr>
            <w:rStyle w:val="Refdecomentrio"/>
          </w:rPr>
          <w:commentReference w:id="149"/>
        </w:r>
      </w:ins>
    </w:p>
    <w:p w14:paraId="535983F0" w14:textId="54B736F0" w:rsidR="0070530B" w:rsidDel="00203376" w:rsidRDefault="00000000">
      <w:pPr>
        <w:spacing w:line="324" w:lineRule="auto"/>
        <w:rPr>
          <w:del w:id="153" w:author="Helio Conde" w:date="2022-11-07T15:18:00Z"/>
          <w:rFonts w:ascii="Arial" w:eastAsia="Arial" w:hAnsi="Arial" w:cs="Arial"/>
          <w:sz w:val="24"/>
          <w:szCs w:val="24"/>
        </w:rPr>
      </w:pPr>
      <w:del w:id="154" w:author="Helio Conde" w:date="2022-11-07T15:18:00Z">
        <w:r w:rsidDel="00203376">
          <w:rPr>
            <w:rFonts w:ascii="Arial" w:eastAsia="Arial" w:hAnsi="Arial" w:cs="Arial"/>
            <w:sz w:val="24"/>
            <w:szCs w:val="24"/>
          </w:rPr>
          <w:delText>Justo e acordado o presente instrumento de documentação, CONTRATANTE e CONTRATADA assinam o presente instrumento em 02 (duas) vias de igual teor e forma perante as testemunhas abaixo.</w:delText>
        </w:r>
      </w:del>
    </w:p>
    <w:p w14:paraId="2C2781E1" w14:textId="77777777" w:rsidR="0070530B" w:rsidRDefault="00000000">
      <w:pPr>
        <w:spacing w:line="20" w:lineRule="auto"/>
        <w:rPr>
          <w:rFonts w:ascii="Arial" w:eastAsia="Arial" w:hAnsi="Arial" w:cs="Arial"/>
          <w:sz w:val="24"/>
          <w:szCs w:val="24"/>
        </w:rPr>
      </w:pPr>
      <w:r>
        <w:rPr>
          <w:noProof/>
        </w:rPr>
        <w:drawing>
          <wp:anchor distT="0" distB="0" distL="0" distR="0" simplePos="0" relativeHeight="251658240" behindDoc="1" locked="0" layoutInCell="1" hidden="0" allowOverlap="1" wp14:anchorId="387EE832" wp14:editId="779EA279">
            <wp:simplePos x="0" y="0"/>
            <wp:positionH relativeFrom="column">
              <wp:posOffset>121285</wp:posOffset>
            </wp:positionH>
            <wp:positionV relativeFrom="paragraph">
              <wp:posOffset>919480</wp:posOffset>
            </wp:positionV>
            <wp:extent cx="2974340" cy="9525"/>
            <wp:effectExtent l="0" t="0" r="0" b="0"/>
            <wp:wrapNone/>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2974340" cy="9525"/>
                    </a:xfrm>
                    <a:prstGeom prst="rect">
                      <a:avLst/>
                    </a:prstGeom>
                    <a:ln/>
                  </pic:spPr>
                </pic:pic>
              </a:graphicData>
            </a:graphic>
          </wp:anchor>
        </w:drawing>
      </w:r>
    </w:p>
    <w:p w14:paraId="02AE599A" w14:textId="77777777" w:rsidR="0070530B" w:rsidRDefault="0070530B">
      <w:pPr>
        <w:spacing w:line="200" w:lineRule="auto"/>
        <w:rPr>
          <w:rFonts w:ascii="Arial" w:eastAsia="Arial" w:hAnsi="Arial" w:cs="Arial"/>
          <w:sz w:val="24"/>
          <w:szCs w:val="24"/>
        </w:rPr>
      </w:pPr>
    </w:p>
    <w:p w14:paraId="75B019A5" w14:textId="77777777" w:rsidR="0070530B" w:rsidRDefault="0070530B">
      <w:pPr>
        <w:spacing w:line="200" w:lineRule="auto"/>
        <w:rPr>
          <w:rFonts w:ascii="Arial" w:eastAsia="Arial" w:hAnsi="Arial" w:cs="Arial"/>
          <w:sz w:val="24"/>
          <w:szCs w:val="24"/>
        </w:rPr>
      </w:pPr>
    </w:p>
    <w:p w14:paraId="7FD4D1B1" w14:textId="77777777" w:rsidR="0070530B" w:rsidRDefault="0070530B">
      <w:pPr>
        <w:spacing w:line="200" w:lineRule="auto"/>
        <w:rPr>
          <w:rFonts w:ascii="Arial" w:eastAsia="Arial" w:hAnsi="Arial" w:cs="Arial"/>
          <w:sz w:val="24"/>
          <w:szCs w:val="24"/>
        </w:rPr>
      </w:pPr>
    </w:p>
    <w:p w14:paraId="227D62B9" w14:textId="77777777" w:rsidR="0070530B" w:rsidRDefault="0070530B">
      <w:pPr>
        <w:spacing w:line="200" w:lineRule="auto"/>
        <w:rPr>
          <w:rFonts w:ascii="Arial" w:eastAsia="Arial" w:hAnsi="Arial" w:cs="Arial"/>
          <w:sz w:val="24"/>
          <w:szCs w:val="24"/>
        </w:rPr>
      </w:pPr>
    </w:p>
    <w:p w14:paraId="3F410A94" w14:textId="77777777" w:rsidR="0070530B" w:rsidRDefault="0070530B">
      <w:pPr>
        <w:spacing w:line="200" w:lineRule="auto"/>
        <w:rPr>
          <w:rFonts w:ascii="Arial" w:eastAsia="Arial" w:hAnsi="Arial" w:cs="Arial"/>
          <w:sz w:val="24"/>
          <w:szCs w:val="24"/>
        </w:rPr>
      </w:pPr>
    </w:p>
    <w:p w14:paraId="3D3FB286" w14:textId="77777777" w:rsidR="0070530B" w:rsidRDefault="0070530B">
      <w:pPr>
        <w:spacing w:line="200" w:lineRule="auto"/>
        <w:rPr>
          <w:rFonts w:ascii="Arial" w:eastAsia="Arial" w:hAnsi="Arial" w:cs="Arial"/>
          <w:sz w:val="24"/>
          <w:szCs w:val="24"/>
        </w:rPr>
      </w:pPr>
    </w:p>
    <w:p w14:paraId="4FB08197" w14:textId="77777777" w:rsidR="0070530B" w:rsidRDefault="0070530B">
      <w:pPr>
        <w:spacing w:line="321" w:lineRule="auto"/>
        <w:rPr>
          <w:rFonts w:ascii="Arial" w:eastAsia="Arial" w:hAnsi="Arial" w:cs="Arial"/>
          <w:sz w:val="24"/>
          <w:szCs w:val="24"/>
        </w:rPr>
      </w:pPr>
    </w:p>
    <w:p w14:paraId="41685F90" w14:textId="77777777" w:rsidR="0070530B" w:rsidRDefault="00000000">
      <w:pPr>
        <w:rPr>
          <w:rFonts w:ascii="Arial" w:eastAsia="Arial" w:hAnsi="Arial" w:cs="Arial"/>
          <w:sz w:val="24"/>
          <w:szCs w:val="24"/>
        </w:rPr>
      </w:pPr>
      <w:r>
        <w:rPr>
          <w:rFonts w:ascii="Arial" w:eastAsia="Arial" w:hAnsi="Arial" w:cs="Arial"/>
          <w:sz w:val="24"/>
          <w:szCs w:val="24"/>
        </w:rPr>
        <w:t>Empresa Contratada</w:t>
      </w:r>
    </w:p>
    <w:p w14:paraId="5C26EBC1" w14:textId="77777777" w:rsidR="0070530B" w:rsidRDefault="0070530B">
      <w:pPr>
        <w:spacing w:line="200" w:lineRule="auto"/>
        <w:rPr>
          <w:rFonts w:ascii="Arial" w:eastAsia="Arial" w:hAnsi="Arial" w:cs="Arial"/>
          <w:sz w:val="24"/>
          <w:szCs w:val="24"/>
        </w:rPr>
      </w:pPr>
    </w:p>
    <w:p w14:paraId="5C2F4026" w14:textId="77777777" w:rsidR="0070530B" w:rsidRDefault="0070530B">
      <w:pPr>
        <w:spacing w:line="200" w:lineRule="auto"/>
        <w:rPr>
          <w:rFonts w:ascii="Arial" w:eastAsia="Arial" w:hAnsi="Arial" w:cs="Arial"/>
          <w:sz w:val="24"/>
          <w:szCs w:val="24"/>
        </w:rPr>
      </w:pPr>
    </w:p>
    <w:p w14:paraId="1BBCE75F" w14:textId="77777777" w:rsidR="0070530B" w:rsidRDefault="00000000">
      <w:pPr>
        <w:spacing w:line="200" w:lineRule="auto"/>
        <w:rPr>
          <w:rFonts w:ascii="Arial" w:eastAsia="Arial" w:hAnsi="Arial" w:cs="Arial"/>
          <w:sz w:val="24"/>
          <w:szCs w:val="24"/>
        </w:rPr>
      </w:pPr>
      <w:r>
        <w:rPr>
          <w:noProof/>
        </w:rPr>
        <mc:AlternateContent>
          <mc:Choice Requires="wps">
            <w:drawing>
              <wp:anchor distT="0" distB="0" distL="114300" distR="114300" simplePos="0" relativeHeight="251659264" behindDoc="0" locked="0" layoutInCell="1" hidden="0" allowOverlap="1" wp14:anchorId="1BCBF3C5" wp14:editId="7A53911F">
                <wp:simplePos x="0" y="0"/>
                <wp:positionH relativeFrom="column">
                  <wp:posOffset>114300</wp:posOffset>
                </wp:positionH>
                <wp:positionV relativeFrom="paragraph">
                  <wp:posOffset>101600</wp:posOffset>
                </wp:positionV>
                <wp:extent cx="0" cy="12700"/>
                <wp:effectExtent l="0" t="0" r="0" b="0"/>
                <wp:wrapNone/>
                <wp:docPr id="5" name="Conector de Seta Reta 5"/>
                <wp:cNvGraphicFramePr/>
                <a:graphic xmlns:a="http://schemas.openxmlformats.org/drawingml/2006/main">
                  <a:graphicData uri="http://schemas.microsoft.com/office/word/2010/wordprocessingShape">
                    <wps:wsp>
                      <wps:cNvCnPr/>
                      <wps:spPr>
                        <a:xfrm>
                          <a:off x="3883913" y="3780000"/>
                          <a:ext cx="2924175"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101600</wp:posOffset>
                </wp:positionV>
                <wp:extent cx="0" cy="12700"/>
                <wp:effectExtent b="0" l="0" r="0" t="0"/>
                <wp:wrapNone/>
                <wp:docPr id="5"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0" cy="12700"/>
                        </a:xfrm>
                        <a:prstGeom prst="rect"/>
                        <a:ln/>
                      </pic:spPr>
                    </pic:pic>
                  </a:graphicData>
                </a:graphic>
              </wp:anchor>
            </w:drawing>
          </mc:Fallback>
        </mc:AlternateContent>
      </w:r>
    </w:p>
    <w:p w14:paraId="3904DAC3" w14:textId="77777777" w:rsidR="0070530B" w:rsidRDefault="0070530B">
      <w:pPr>
        <w:spacing w:line="251" w:lineRule="auto"/>
        <w:rPr>
          <w:rFonts w:ascii="Arial" w:eastAsia="Arial" w:hAnsi="Arial" w:cs="Arial"/>
          <w:sz w:val="24"/>
          <w:szCs w:val="24"/>
        </w:rPr>
      </w:pPr>
    </w:p>
    <w:p w14:paraId="0A494DF9" w14:textId="77777777" w:rsidR="0070530B" w:rsidRDefault="00000000">
      <w:pPr>
        <w:rPr>
          <w:rFonts w:ascii="Arial" w:eastAsia="Arial" w:hAnsi="Arial" w:cs="Arial"/>
          <w:sz w:val="24"/>
          <w:szCs w:val="24"/>
        </w:rPr>
      </w:pPr>
      <w:r>
        <w:rPr>
          <w:rFonts w:ascii="Arial" w:eastAsia="Arial" w:hAnsi="Arial" w:cs="Arial"/>
          <w:sz w:val="24"/>
          <w:szCs w:val="24"/>
        </w:rPr>
        <w:t>Testemunha</w:t>
      </w:r>
    </w:p>
    <w:p w14:paraId="394108D9" w14:textId="77777777" w:rsidR="0070530B" w:rsidRDefault="00000000">
      <w:pPr>
        <w:spacing w:line="20" w:lineRule="auto"/>
        <w:rPr>
          <w:rFonts w:ascii="Arial" w:eastAsia="Arial" w:hAnsi="Arial" w:cs="Arial"/>
          <w:sz w:val="24"/>
          <w:szCs w:val="24"/>
        </w:rPr>
      </w:pPr>
      <w:r>
        <w:rPr>
          <w:noProof/>
        </w:rPr>
        <w:drawing>
          <wp:anchor distT="0" distB="0" distL="0" distR="0" simplePos="0" relativeHeight="251660288" behindDoc="1" locked="0" layoutInCell="1" hidden="0" allowOverlap="1" wp14:anchorId="72F35A2E" wp14:editId="7CD783BA">
            <wp:simplePos x="0" y="0"/>
            <wp:positionH relativeFrom="column">
              <wp:posOffset>121285</wp:posOffset>
            </wp:positionH>
            <wp:positionV relativeFrom="paragraph">
              <wp:posOffset>500380</wp:posOffset>
            </wp:positionV>
            <wp:extent cx="2974340" cy="9525"/>
            <wp:effectExtent l="0" t="0" r="0" b="0"/>
            <wp:wrapNone/>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2974340" cy="9525"/>
                    </a:xfrm>
                    <a:prstGeom prst="rect">
                      <a:avLst/>
                    </a:prstGeom>
                    <a:ln/>
                  </pic:spPr>
                </pic:pic>
              </a:graphicData>
            </a:graphic>
          </wp:anchor>
        </w:drawing>
      </w:r>
    </w:p>
    <w:p w14:paraId="0EFD39F0" w14:textId="77777777" w:rsidR="0070530B" w:rsidRDefault="0070530B">
      <w:pPr>
        <w:spacing w:line="200" w:lineRule="auto"/>
        <w:rPr>
          <w:rFonts w:ascii="Arial" w:eastAsia="Arial" w:hAnsi="Arial" w:cs="Arial"/>
          <w:sz w:val="24"/>
          <w:szCs w:val="24"/>
        </w:rPr>
      </w:pPr>
    </w:p>
    <w:p w14:paraId="23A45C25" w14:textId="77777777" w:rsidR="0070530B" w:rsidRDefault="0070530B">
      <w:pPr>
        <w:spacing w:line="200" w:lineRule="auto"/>
        <w:rPr>
          <w:rFonts w:ascii="Arial" w:eastAsia="Arial" w:hAnsi="Arial" w:cs="Arial"/>
          <w:sz w:val="24"/>
          <w:szCs w:val="24"/>
        </w:rPr>
      </w:pPr>
    </w:p>
    <w:p w14:paraId="736FB481" w14:textId="77777777" w:rsidR="0070530B" w:rsidRDefault="0070530B">
      <w:pPr>
        <w:spacing w:line="200" w:lineRule="auto"/>
        <w:rPr>
          <w:rFonts w:ascii="Arial" w:eastAsia="Arial" w:hAnsi="Arial" w:cs="Arial"/>
          <w:sz w:val="24"/>
          <w:szCs w:val="24"/>
        </w:rPr>
      </w:pPr>
    </w:p>
    <w:p w14:paraId="1F6CBA7E" w14:textId="77777777" w:rsidR="0070530B" w:rsidRDefault="0070530B">
      <w:pPr>
        <w:spacing w:line="231" w:lineRule="auto"/>
        <w:rPr>
          <w:rFonts w:ascii="Arial" w:eastAsia="Arial" w:hAnsi="Arial" w:cs="Arial"/>
          <w:sz w:val="24"/>
          <w:szCs w:val="24"/>
        </w:rPr>
      </w:pPr>
    </w:p>
    <w:p w14:paraId="293B308B" w14:textId="77777777" w:rsidR="0070530B" w:rsidRDefault="00000000">
      <w:pPr>
        <w:rPr>
          <w:rFonts w:ascii="Arial" w:eastAsia="Arial" w:hAnsi="Arial" w:cs="Arial"/>
          <w:sz w:val="24"/>
          <w:szCs w:val="24"/>
        </w:rPr>
      </w:pPr>
      <w:r>
        <w:rPr>
          <w:rFonts w:ascii="Arial" w:eastAsia="Arial" w:hAnsi="Arial" w:cs="Arial"/>
          <w:sz w:val="24"/>
          <w:szCs w:val="24"/>
        </w:rPr>
        <w:t>Empresa Contratante</w:t>
      </w:r>
    </w:p>
    <w:p w14:paraId="5EC203E2" w14:textId="77777777" w:rsidR="0070530B" w:rsidRDefault="00000000">
      <w:pPr>
        <w:spacing w:line="20" w:lineRule="auto"/>
        <w:rPr>
          <w:rFonts w:ascii="Arial" w:eastAsia="Arial" w:hAnsi="Arial" w:cs="Arial"/>
          <w:sz w:val="24"/>
          <w:szCs w:val="24"/>
        </w:rPr>
      </w:pPr>
      <w:r>
        <w:rPr>
          <w:noProof/>
        </w:rPr>
        <w:drawing>
          <wp:anchor distT="0" distB="0" distL="0" distR="0" simplePos="0" relativeHeight="251661312" behindDoc="1" locked="0" layoutInCell="1" hidden="0" allowOverlap="1" wp14:anchorId="72E581DC" wp14:editId="69B3C889">
            <wp:simplePos x="0" y="0"/>
            <wp:positionH relativeFrom="column">
              <wp:posOffset>121285</wp:posOffset>
            </wp:positionH>
            <wp:positionV relativeFrom="paragraph">
              <wp:posOffset>500380</wp:posOffset>
            </wp:positionV>
            <wp:extent cx="2974340" cy="9525"/>
            <wp:effectExtent l="0" t="0" r="0" b="0"/>
            <wp:wrapNone/>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2974340" cy="9525"/>
                    </a:xfrm>
                    <a:prstGeom prst="rect">
                      <a:avLst/>
                    </a:prstGeom>
                    <a:ln/>
                  </pic:spPr>
                </pic:pic>
              </a:graphicData>
            </a:graphic>
          </wp:anchor>
        </w:drawing>
      </w:r>
    </w:p>
    <w:p w14:paraId="541BE891" w14:textId="77777777" w:rsidR="0070530B" w:rsidRDefault="0070530B">
      <w:pPr>
        <w:spacing w:line="200" w:lineRule="auto"/>
        <w:rPr>
          <w:rFonts w:ascii="Arial" w:eastAsia="Arial" w:hAnsi="Arial" w:cs="Arial"/>
          <w:sz w:val="24"/>
          <w:szCs w:val="24"/>
        </w:rPr>
      </w:pPr>
    </w:p>
    <w:p w14:paraId="4DB5D8FE" w14:textId="77777777" w:rsidR="0070530B" w:rsidRDefault="0070530B">
      <w:pPr>
        <w:spacing w:line="200" w:lineRule="auto"/>
        <w:rPr>
          <w:rFonts w:ascii="Arial" w:eastAsia="Arial" w:hAnsi="Arial" w:cs="Arial"/>
          <w:sz w:val="24"/>
          <w:szCs w:val="24"/>
        </w:rPr>
      </w:pPr>
    </w:p>
    <w:p w14:paraId="54526BB4" w14:textId="77777777" w:rsidR="0070530B" w:rsidRDefault="0070530B">
      <w:pPr>
        <w:spacing w:line="200" w:lineRule="auto"/>
        <w:rPr>
          <w:rFonts w:ascii="Arial" w:eastAsia="Arial" w:hAnsi="Arial" w:cs="Arial"/>
          <w:sz w:val="24"/>
          <w:szCs w:val="24"/>
        </w:rPr>
      </w:pPr>
    </w:p>
    <w:p w14:paraId="78FAB3A6" w14:textId="77777777" w:rsidR="0070530B" w:rsidRDefault="0070530B">
      <w:pPr>
        <w:spacing w:line="231" w:lineRule="auto"/>
        <w:rPr>
          <w:rFonts w:ascii="Arial" w:eastAsia="Arial" w:hAnsi="Arial" w:cs="Arial"/>
          <w:sz w:val="24"/>
          <w:szCs w:val="24"/>
        </w:rPr>
      </w:pPr>
    </w:p>
    <w:p w14:paraId="44CAF0A6" w14:textId="77777777" w:rsidR="0070530B" w:rsidRDefault="00000000">
      <w:pPr>
        <w:rPr>
          <w:rFonts w:ascii="Arial" w:eastAsia="Arial" w:hAnsi="Arial" w:cs="Arial"/>
          <w:sz w:val="24"/>
          <w:szCs w:val="24"/>
        </w:rPr>
      </w:pPr>
      <w:r>
        <w:rPr>
          <w:rFonts w:ascii="Arial" w:eastAsia="Arial" w:hAnsi="Arial" w:cs="Arial"/>
          <w:sz w:val="24"/>
          <w:szCs w:val="24"/>
        </w:rPr>
        <w:t>Testemunha</w:t>
      </w:r>
    </w:p>
    <w:sectPr w:rsidR="0070530B">
      <w:pgSz w:w="11920" w:h="16860"/>
      <w:pgMar w:top="758" w:right="860" w:bottom="238" w:left="860" w:header="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elio Conde" w:date="2022-11-07T15:21:00Z" w:initials="HC">
    <w:p w14:paraId="08F8C4DF" w14:textId="77777777" w:rsidR="004D511A" w:rsidRDefault="004D511A" w:rsidP="000C69BF">
      <w:pPr>
        <w:pStyle w:val="Textodecomentrio"/>
      </w:pPr>
      <w:r>
        <w:rPr>
          <w:rStyle w:val="Refdecomentrio"/>
        </w:rPr>
        <w:annotationRef/>
      </w:r>
      <w:r>
        <w:t>Não veio</w:t>
      </w:r>
    </w:p>
  </w:comment>
  <w:comment w:id="5" w:author="Helio Conde" w:date="2022-11-07T15:25:00Z" w:initials="HC">
    <w:p w14:paraId="04BA5000" w14:textId="77777777" w:rsidR="004D511A" w:rsidRDefault="004D511A" w:rsidP="00C655E4">
      <w:pPr>
        <w:pStyle w:val="Textodecomentrio"/>
      </w:pPr>
      <w:r>
        <w:rPr>
          <w:rStyle w:val="Refdecomentrio"/>
        </w:rPr>
        <w:annotationRef/>
      </w:r>
      <w:r>
        <w:t>duplicidade</w:t>
      </w:r>
    </w:p>
  </w:comment>
  <w:comment w:id="10" w:author="Helio Conde" w:date="2022-11-07T15:28:00Z" w:initials="HC">
    <w:p w14:paraId="0E37E3C6" w14:textId="77777777" w:rsidR="004D511A" w:rsidRDefault="004D511A" w:rsidP="00A36A35">
      <w:pPr>
        <w:pStyle w:val="Textodecomentrio"/>
      </w:pPr>
      <w:r>
        <w:rPr>
          <w:rStyle w:val="Refdecomentrio"/>
        </w:rPr>
        <w:annotationRef/>
      </w:r>
      <w:r>
        <w:t>Para esta cláusula ser exequível os valores devem ser fracionados, devem ser devidamente identificados o custo de cada fase. Ou ainda, que expressamente se atribua o valor igual pelas fases. Qual seja R$ 2.800,00 por cada fase.</w:t>
      </w:r>
    </w:p>
  </w:comment>
  <w:comment w:id="140" w:author="Helio Conde" w:date="2022-11-07T15:19:00Z" w:initials="HC">
    <w:p w14:paraId="111A7102" w14:textId="040F9643" w:rsidR="00203376" w:rsidRDefault="00203376" w:rsidP="00A54A38">
      <w:pPr>
        <w:pStyle w:val="Textodecomentrio"/>
      </w:pPr>
      <w:r>
        <w:rPr>
          <w:rStyle w:val="Refdecomentrio"/>
        </w:rPr>
        <w:annotationRef/>
      </w:r>
      <w:r>
        <w:t>Encargos e impostos inclusos, nos termos da paragrafo 2º da cláusula quinta.</w:t>
      </w:r>
    </w:p>
  </w:comment>
  <w:comment w:id="149" w:author="Helio Conde" w:date="2022-11-07T15:19:00Z" w:initials="HC">
    <w:p w14:paraId="1288067C" w14:textId="77777777" w:rsidR="00203376" w:rsidRDefault="00203376" w:rsidP="006F38AE">
      <w:pPr>
        <w:pStyle w:val="Textodecomentrio"/>
      </w:pPr>
      <w:r>
        <w:rPr>
          <w:rStyle w:val="Refdecomentrio"/>
        </w:rPr>
        <w:annotationRef/>
      </w:r>
      <w:r>
        <w:t>Para assinatura eletrônica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F8C4DF" w15:done="0"/>
  <w15:commentEx w15:paraId="04BA5000" w15:done="0"/>
  <w15:commentEx w15:paraId="0E37E3C6" w15:done="0"/>
  <w15:commentEx w15:paraId="111A7102" w15:done="0"/>
  <w15:commentEx w15:paraId="128806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3A111" w16cex:dateUtc="2022-11-07T18:21:00Z"/>
  <w16cex:commentExtensible w16cex:durableId="2713A1F8" w16cex:dateUtc="2022-11-07T18:25:00Z"/>
  <w16cex:commentExtensible w16cex:durableId="2713A281" w16cex:dateUtc="2022-11-07T18:28:00Z"/>
  <w16cex:commentExtensible w16cex:durableId="2713A07B" w16cex:dateUtc="2022-11-07T18:19:00Z"/>
  <w16cex:commentExtensible w16cex:durableId="2713A08E" w16cex:dateUtc="2022-11-07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F8C4DF" w16cid:durableId="2713A111"/>
  <w16cid:commentId w16cid:paraId="04BA5000" w16cid:durableId="2713A1F8"/>
  <w16cid:commentId w16cid:paraId="0E37E3C6" w16cid:durableId="2713A281"/>
  <w16cid:commentId w16cid:paraId="111A7102" w16cid:durableId="2713A07B"/>
  <w16cid:commentId w16cid:paraId="1288067C" w16cid:durableId="2713A0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6AE1"/>
    <w:multiLevelType w:val="multilevel"/>
    <w:tmpl w:val="234C8B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6E8079E3"/>
    <w:multiLevelType w:val="multilevel"/>
    <w:tmpl w:val="DD34AC46"/>
    <w:lvl w:ilvl="0">
      <w:start w:val="1"/>
      <w:numFmt w:val="decimal"/>
      <w:lvlText w:val="%1."/>
      <w:lvlJc w:val="left"/>
      <w:pPr>
        <w:ind w:left="720" w:hanging="360"/>
      </w:pPr>
      <w:rPr>
        <w:b/>
      </w:rPr>
    </w:lvl>
    <w:lvl w:ilvl="1">
      <w:start w:val="1"/>
      <w:numFmt w:val="decimal"/>
      <w:isLgl/>
      <w:lvlText w:val="%1.%2."/>
      <w:lvlJc w:val="left"/>
      <w:pPr>
        <w:ind w:left="502"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562866064">
    <w:abstractNumId w:val="0"/>
  </w:num>
  <w:num w:numId="2" w16cid:durableId="69639144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lio Conde">
    <w15:presenceInfo w15:providerId="None" w15:userId="Helio Con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30B"/>
    <w:rsid w:val="00203376"/>
    <w:rsid w:val="003A2467"/>
    <w:rsid w:val="004D511A"/>
    <w:rsid w:val="007053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CE53D"/>
  <w15:docId w15:val="{AE3E19EB-0EC1-44D3-AAA8-55816B980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o">
    <w:name w:val="Revision"/>
    <w:hidden/>
    <w:uiPriority w:val="99"/>
    <w:semiHidden/>
    <w:rsid w:val="003A2467"/>
  </w:style>
  <w:style w:type="paragraph" w:styleId="PargrafodaLista">
    <w:name w:val="List Paragraph"/>
    <w:basedOn w:val="Normal"/>
    <w:uiPriority w:val="34"/>
    <w:qFormat/>
    <w:rsid w:val="00203376"/>
    <w:pPr>
      <w:ind w:left="708"/>
    </w:pPr>
    <w:rPr>
      <w:sz w:val="20"/>
      <w:szCs w:val="20"/>
    </w:rPr>
  </w:style>
  <w:style w:type="character" w:styleId="Refdecomentrio">
    <w:name w:val="annotation reference"/>
    <w:basedOn w:val="Fontepargpadro"/>
    <w:uiPriority w:val="99"/>
    <w:semiHidden/>
    <w:unhideWhenUsed/>
    <w:rsid w:val="00203376"/>
    <w:rPr>
      <w:sz w:val="16"/>
      <w:szCs w:val="16"/>
    </w:rPr>
  </w:style>
  <w:style w:type="paragraph" w:styleId="Textodecomentrio">
    <w:name w:val="annotation text"/>
    <w:basedOn w:val="Normal"/>
    <w:link w:val="TextodecomentrioChar"/>
    <w:uiPriority w:val="99"/>
    <w:unhideWhenUsed/>
    <w:rsid w:val="00203376"/>
    <w:rPr>
      <w:sz w:val="20"/>
      <w:szCs w:val="20"/>
    </w:rPr>
  </w:style>
  <w:style w:type="character" w:customStyle="1" w:styleId="TextodecomentrioChar">
    <w:name w:val="Texto de comentário Char"/>
    <w:basedOn w:val="Fontepargpadro"/>
    <w:link w:val="Textodecomentrio"/>
    <w:uiPriority w:val="99"/>
    <w:rsid w:val="00203376"/>
    <w:rPr>
      <w:sz w:val="20"/>
      <w:szCs w:val="20"/>
    </w:rPr>
  </w:style>
  <w:style w:type="paragraph" w:styleId="Assuntodocomentrio">
    <w:name w:val="annotation subject"/>
    <w:basedOn w:val="Textodecomentrio"/>
    <w:next w:val="Textodecomentrio"/>
    <w:link w:val="AssuntodocomentrioChar"/>
    <w:uiPriority w:val="99"/>
    <w:semiHidden/>
    <w:unhideWhenUsed/>
    <w:rsid w:val="00203376"/>
    <w:rPr>
      <w:b/>
      <w:bCs/>
    </w:rPr>
  </w:style>
  <w:style w:type="character" w:customStyle="1" w:styleId="AssuntodocomentrioChar">
    <w:name w:val="Assunto do comentário Char"/>
    <w:basedOn w:val="TextodecomentrioChar"/>
    <w:link w:val="Assuntodocomentrio"/>
    <w:uiPriority w:val="99"/>
    <w:semiHidden/>
    <w:rsid w:val="002033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h7ePGtw3QKcQgMCeghlDzpeY4A==">AMUW2mU9BqHwAxvQxc+8b/b2DOsntWSISwOjwmAgnHJGZE6eqEWPkkBq1dRYwyQa46SxJPn776LAu3sC7AuYxLOw36qC7gJaoJEl27BYyDWf+f/3wCDVies=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532B0F3-38BA-4749-9940-18FC47D20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2290</Words>
  <Characters>12367</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Helio Conde</cp:lastModifiedBy>
  <cp:revision>3</cp:revision>
  <dcterms:created xsi:type="dcterms:W3CDTF">2022-11-07T18:21:00Z</dcterms:created>
  <dcterms:modified xsi:type="dcterms:W3CDTF">2022-11-07T18:29:00Z</dcterms:modified>
</cp:coreProperties>
</file>